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9841974" w:displacedByCustomXml="next"/>
    <w:bookmarkEnd w:id="0" w:displacedByCustomXml="next"/>
    <w:sdt>
      <w:sdtPr>
        <w:id w:val="-2040353049"/>
        <w:docPartObj>
          <w:docPartGallery w:val="Cover Pages"/>
          <w:docPartUnique/>
        </w:docPartObj>
      </w:sdtPr>
      <w:sdtEndPr/>
      <w:sdtContent>
        <w:p w14:paraId="50CC0E0F" w14:textId="77777777" w:rsidR="00EA3459" w:rsidRDefault="00EA3459">
          <w:pPr>
            <w:rPr>
              <w:ins w:id="1" w:author="Lily Li" w:date="2022-08-05T12:48:00Z"/>
            </w:rPr>
          </w:pPr>
        </w:p>
        <w:tbl>
          <w:tblPr>
            <w:tblStyle w:val="TableGrid"/>
            <w:tblW w:w="0" w:type="auto"/>
            <w:tblLook w:val="04A0" w:firstRow="1" w:lastRow="0" w:firstColumn="1" w:lastColumn="0" w:noHBand="0" w:noVBand="1"/>
          </w:tblPr>
          <w:tblGrid>
            <w:gridCol w:w="846"/>
            <w:gridCol w:w="5811"/>
            <w:gridCol w:w="1275"/>
            <w:gridCol w:w="1084"/>
          </w:tblGrid>
          <w:tr w:rsidR="00EA3459" w14:paraId="035EFD24" w14:textId="77777777" w:rsidTr="00252CD0">
            <w:trPr>
              <w:ins w:id="2" w:author="Lily Li" w:date="2022-08-05T12:48:00Z"/>
            </w:trPr>
            <w:tc>
              <w:tcPr>
                <w:tcW w:w="846" w:type="dxa"/>
              </w:tcPr>
              <w:p w14:paraId="3F442BD8" w14:textId="77777777" w:rsidR="00EA3459" w:rsidRPr="001053FA" w:rsidRDefault="00EA3459" w:rsidP="00252CD0">
                <w:pPr>
                  <w:jc w:val="center"/>
                  <w:rPr>
                    <w:ins w:id="3" w:author="Lily Li" w:date="2022-08-05T12:48:00Z"/>
                    <w:rFonts w:ascii="Times New Roman" w:hAnsi="Times New Roman" w:cs="Times New Roman"/>
                    <w:b/>
                    <w:bCs/>
                    <w:color w:val="000000"/>
                  </w:rPr>
                </w:pPr>
                <w:ins w:id="4" w:author="Lily Li" w:date="2022-08-05T12:48:00Z">
                  <w:r w:rsidRPr="001053FA">
                    <w:rPr>
                      <w:rFonts w:ascii="Times New Roman" w:hAnsi="Times New Roman" w:cs="Times New Roman"/>
                      <w:b/>
                      <w:bCs/>
                      <w:color w:val="000000"/>
                    </w:rPr>
                    <w:t>Item</w:t>
                  </w:r>
                </w:ins>
              </w:p>
            </w:tc>
            <w:tc>
              <w:tcPr>
                <w:tcW w:w="5812" w:type="dxa"/>
              </w:tcPr>
              <w:p w14:paraId="3552C181" w14:textId="77777777" w:rsidR="00EA3459" w:rsidRPr="001053FA" w:rsidRDefault="00EA3459" w:rsidP="00252CD0">
                <w:pPr>
                  <w:jc w:val="center"/>
                  <w:rPr>
                    <w:ins w:id="5" w:author="Lily Li" w:date="2022-08-05T12:48:00Z"/>
                    <w:rFonts w:ascii="Times New Roman" w:hAnsi="Times New Roman" w:cs="Times New Roman"/>
                    <w:b/>
                    <w:bCs/>
                    <w:color w:val="000000"/>
                  </w:rPr>
                </w:pPr>
                <w:ins w:id="6" w:author="Lily Li" w:date="2022-08-05T12:48:00Z">
                  <w:r w:rsidRPr="001053FA">
                    <w:rPr>
                      <w:rFonts w:ascii="Times New Roman" w:hAnsi="Times New Roman" w:cs="Times New Roman"/>
                      <w:b/>
                      <w:bCs/>
                      <w:color w:val="000000"/>
                    </w:rPr>
                    <w:t>Criteria</w:t>
                  </w:r>
                </w:ins>
              </w:p>
            </w:tc>
            <w:tc>
              <w:tcPr>
                <w:tcW w:w="1275" w:type="dxa"/>
              </w:tcPr>
              <w:p w14:paraId="42D64901" w14:textId="77777777" w:rsidR="00EA3459" w:rsidRPr="001053FA" w:rsidRDefault="00EA3459" w:rsidP="00252CD0">
                <w:pPr>
                  <w:jc w:val="center"/>
                  <w:rPr>
                    <w:ins w:id="7" w:author="Lily Li" w:date="2022-08-05T12:48:00Z"/>
                    <w:rFonts w:ascii="Times New Roman" w:hAnsi="Times New Roman" w:cs="Times New Roman"/>
                    <w:b/>
                    <w:bCs/>
                    <w:color w:val="000000"/>
                  </w:rPr>
                </w:pPr>
                <w:ins w:id="8" w:author="Lily Li" w:date="2022-08-05T12:48:00Z">
                  <w:r w:rsidRPr="001053FA">
                    <w:rPr>
                      <w:rFonts w:ascii="Times New Roman" w:hAnsi="Times New Roman" w:cs="Times New Roman"/>
                      <w:b/>
                      <w:bCs/>
                      <w:color w:val="000000"/>
                    </w:rPr>
                    <w:t>Marks allocated</w:t>
                  </w:r>
                </w:ins>
              </w:p>
            </w:tc>
            <w:tc>
              <w:tcPr>
                <w:tcW w:w="1083" w:type="dxa"/>
              </w:tcPr>
              <w:p w14:paraId="31BB8EB8" w14:textId="77777777" w:rsidR="00EA3459" w:rsidRPr="001053FA" w:rsidRDefault="00EA3459" w:rsidP="00252CD0">
                <w:pPr>
                  <w:jc w:val="center"/>
                  <w:rPr>
                    <w:ins w:id="9" w:author="Lily Li" w:date="2022-08-05T12:48:00Z"/>
                    <w:rFonts w:ascii="Times New Roman" w:hAnsi="Times New Roman" w:cs="Times New Roman"/>
                    <w:b/>
                    <w:bCs/>
                    <w:color w:val="000000"/>
                  </w:rPr>
                </w:pPr>
                <w:ins w:id="10" w:author="Lily Li" w:date="2022-08-05T12:48:00Z">
                  <w:r w:rsidRPr="001053FA">
                    <w:rPr>
                      <w:rFonts w:ascii="Times New Roman" w:hAnsi="Times New Roman" w:cs="Times New Roman"/>
                      <w:b/>
                      <w:bCs/>
                      <w:color w:val="000000"/>
                    </w:rPr>
                    <w:t>Marks Awarded</w:t>
                  </w:r>
                </w:ins>
              </w:p>
            </w:tc>
          </w:tr>
          <w:tr w:rsidR="00EA3459" w14:paraId="04F307D6" w14:textId="77777777" w:rsidTr="00252CD0">
            <w:trPr>
              <w:ins w:id="11" w:author="Lily Li" w:date="2022-08-05T12:48:00Z"/>
            </w:trPr>
            <w:tc>
              <w:tcPr>
                <w:tcW w:w="846" w:type="dxa"/>
              </w:tcPr>
              <w:p w14:paraId="6E220ED0" w14:textId="77777777" w:rsidR="00EA3459" w:rsidRDefault="00EA3459" w:rsidP="00252CD0">
                <w:pPr>
                  <w:jc w:val="center"/>
                  <w:rPr>
                    <w:ins w:id="12" w:author="Lily Li" w:date="2022-08-05T12:48:00Z"/>
                    <w:rFonts w:ascii="Times New Roman" w:hAnsi="Times New Roman" w:cs="Times New Roman"/>
                    <w:color w:val="000000"/>
                  </w:rPr>
                </w:pPr>
                <w:ins w:id="13" w:author="Lily Li" w:date="2022-08-05T12:48:00Z">
                  <w:r>
                    <w:rPr>
                      <w:rFonts w:ascii="Times New Roman" w:hAnsi="Times New Roman" w:cs="Times New Roman"/>
                      <w:color w:val="000000"/>
                    </w:rPr>
                    <w:t>1</w:t>
                  </w:r>
                </w:ins>
              </w:p>
            </w:tc>
            <w:tc>
              <w:tcPr>
                <w:tcW w:w="5812" w:type="dxa"/>
              </w:tcPr>
              <w:p w14:paraId="2B9F3F5E" w14:textId="77777777" w:rsidR="00EA3459" w:rsidRDefault="00EA3459" w:rsidP="00252CD0">
                <w:pPr>
                  <w:autoSpaceDE w:val="0"/>
                  <w:autoSpaceDN w:val="0"/>
                  <w:adjustRightInd w:val="0"/>
                  <w:jc w:val="both"/>
                  <w:rPr>
                    <w:ins w:id="14" w:author="Lily Li" w:date="2022-08-05T12:48:00Z"/>
                    <w:rFonts w:ascii="Times New Roman" w:hAnsi="Times New Roman" w:cs="Times New Roman"/>
                    <w:color w:val="000000"/>
                  </w:rPr>
                </w:pPr>
                <w:ins w:id="15" w:author="Lily Li" w:date="2022-08-05T12:48:00Z">
                  <w:r w:rsidRPr="00AD37EF">
                    <w:rPr>
                      <w:rFonts w:ascii="Calibri" w:hAnsi="Calibri" w:cs="Calibri"/>
                      <w:color w:val="000000"/>
                      <w:sz w:val="23"/>
                      <w:szCs w:val="23"/>
                    </w:rPr>
                    <w:t>Project Summary: Clear and concise summary of project scope, objectives, assumptions, project deliverables, schedule</w:t>
                  </w:r>
                  <w:r>
                    <w:rPr>
                      <w:rFonts w:ascii="Calibri" w:hAnsi="Calibri" w:cs="Calibri"/>
                      <w:color w:val="000000"/>
                      <w:sz w:val="23"/>
                      <w:szCs w:val="23"/>
                    </w:rPr>
                    <w:t>,</w:t>
                  </w:r>
                  <w:r w:rsidRPr="00AD37EF">
                    <w:rPr>
                      <w:rFonts w:ascii="Calibri" w:hAnsi="Calibri" w:cs="Calibri"/>
                      <w:color w:val="000000"/>
                      <w:sz w:val="23"/>
                      <w:szCs w:val="23"/>
                    </w:rPr>
                    <w:t xml:space="preserve"> and budget summary. </w:t>
                  </w:r>
                </w:ins>
              </w:p>
            </w:tc>
            <w:tc>
              <w:tcPr>
                <w:tcW w:w="1275" w:type="dxa"/>
              </w:tcPr>
              <w:p w14:paraId="174ED217" w14:textId="77777777" w:rsidR="00EA3459" w:rsidRDefault="00EA3459" w:rsidP="00252CD0">
                <w:pPr>
                  <w:jc w:val="center"/>
                  <w:rPr>
                    <w:ins w:id="16" w:author="Lily Li" w:date="2022-08-05T12:48:00Z"/>
                    <w:rFonts w:ascii="Times New Roman" w:hAnsi="Times New Roman" w:cs="Times New Roman"/>
                    <w:color w:val="000000"/>
                  </w:rPr>
                </w:pPr>
                <w:ins w:id="17" w:author="Lily Li" w:date="2022-08-05T12:48:00Z">
                  <w:r>
                    <w:rPr>
                      <w:rFonts w:ascii="Times New Roman" w:hAnsi="Times New Roman" w:cs="Times New Roman"/>
                      <w:color w:val="000000"/>
                    </w:rPr>
                    <w:t>10</w:t>
                  </w:r>
                </w:ins>
              </w:p>
            </w:tc>
            <w:tc>
              <w:tcPr>
                <w:tcW w:w="1083" w:type="dxa"/>
              </w:tcPr>
              <w:p w14:paraId="45DE8722" w14:textId="77777777" w:rsidR="00EA3459" w:rsidRDefault="00EA3459" w:rsidP="00252CD0">
                <w:pPr>
                  <w:jc w:val="both"/>
                  <w:rPr>
                    <w:ins w:id="18" w:author="Lily Li" w:date="2022-08-05T12:48:00Z"/>
                    <w:rFonts w:ascii="Times New Roman" w:hAnsi="Times New Roman" w:cs="Times New Roman"/>
                    <w:color w:val="000000"/>
                  </w:rPr>
                </w:pPr>
                <w:commentRangeStart w:id="19"/>
                <w:ins w:id="20" w:author="Lily Li" w:date="2022-08-05T12:48:00Z">
                  <w:r>
                    <w:rPr>
                      <w:rFonts w:ascii="Times New Roman" w:hAnsi="Times New Roman" w:cs="Times New Roman"/>
                      <w:color w:val="000000"/>
                    </w:rPr>
                    <w:t>6</w:t>
                  </w:r>
                  <w:commentRangeEnd w:id="19"/>
                  <w:r>
                    <w:rPr>
                      <w:rStyle w:val="CommentReference"/>
                    </w:rPr>
                    <w:commentReference w:id="19"/>
                  </w:r>
                </w:ins>
              </w:p>
            </w:tc>
          </w:tr>
          <w:tr w:rsidR="00EA3459" w14:paraId="038DDDFA" w14:textId="77777777" w:rsidTr="00252CD0">
            <w:trPr>
              <w:ins w:id="21" w:author="Lily Li" w:date="2022-08-05T12:48:00Z"/>
            </w:trPr>
            <w:tc>
              <w:tcPr>
                <w:tcW w:w="846" w:type="dxa"/>
              </w:tcPr>
              <w:p w14:paraId="7A80401B" w14:textId="77777777" w:rsidR="00EA3459" w:rsidRDefault="00EA3459" w:rsidP="00252CD0">
                <w:pPr>
                  <w:jc w:val="center"/>
                  <w:rPr>
                    <w:ins w:id="22" w:author="Lily Li" w:date="2022-08-05T12:48:00Z"/>
                    <w:rFonts w:ascii="Times New Roman" w:hAnsi="Times New Roman" w:cs="Times New Roman"/>
                    <w:color w:val="000000"/>
                  </w:rPr>
                </w:pPr>
                <w:ins w:id="23" w:author="Lily Li" w:date="2022-08-05T12:48:00Z">
                  <w:r>
                    <w:rPr>
                      <w:rFonts w:ascii="Times New Roman" w:hAnsi="Times New Roman" w:cs="Times New Roman"/>
                      <w:color w:val="000000"/>
                    </w:rPr>
                    <w:t>2</w:t>
                  </w:r>
                </w:ins>
              </w:p>
            </w:tc>
            <w:tc>
              <w:tcPr>
                <w:tcW w:w="5812" w:type="dxa"/>
              </w:tcPr>
              <w:p w14:paraId="252841D3" w14:textId="77777777" w:rsidR="00EA3459" w:rsidRDefault="00EA3459" w:rsidP="00252CD0">
                <w:pPr>
                  <w:autoSpaceDE w:val="0"/>
                  <w:autoSpaceDN w:val="0"/>
                  <w:adjustRightInd w:val="0"/>
                  <w:jc w:val="both"/>
                  <w:rPr>
                    <w:ins w:id="24" w:author="Lily Li" w:date="2022-08-05T12:48:00Z"/>
                    <w:rFonts w:ascii="Times New Roman" w:hAnsi="Times New Roman" w:cs="Times New Roman"/>
                    <w:color w:val="000000"/>
                  </w:rPr>
                </w:pPr>
                <w:ins w:id="25" w:author="Lily Li" w:date="2022-08-05T12:48:00Z">
                  <w:r w:rsidRPr="00820D85">
                    <w:rPr>
                      <w:rFonts w:ascii="Calibri" w:hAnsi="Calibri" w:cs="Calibri"/>
                      <w:color w:val="000000"/>
                      <w:sz w:val="23"/>
                      <w:szCs w:val="23"/>
                    </w:rPr>
                    <w:t>Clearly written project organization providing details of any external stakeholders, team member details, roles</w:t>
                  </w:r>
                  <w:r>
                    <w:rPr>
                      <w:rFonts w:ascii="Calibri" w:hAnsi="Calibri" w:cs="Calibri"/>
                      <w:color w:val="000000"/>
                      <w:sz w:val="23"/>
                      <w:szCs w:val="23"/>
                    </w:rPr>
                    <w:t>,</w:t>
                  </w:r>
                  <w:r w:rsidRPr="00820D85">
                    <w:rPr>
                      <w:rFonts w:ascii="Calibri" w:hAnsi="Calibri" w:cs="Calibri"/>
                      <w:color w:val="000000"/>
                      <w:sz w:val="23"/>
                      <w:szCs w:val="23"/>
                    </w:rPr>
                    <w:t xml:space="preserve"> and responsibilities, communication process and format</w:t>
                  </w:r>
                </w:ins>
              </w:p>
            </w:tc>
            <w:tc>
              <w:tcPr>
                <w:tcW w:w="1275" w:type="dxa"/>
              </w:tcPr>
              <w:p w14:paraId="1471F26E" w14:textId="77777777" w:rsidR="00EA3459" w:rsidRDefault="00EA3459" w:rsidP="00252CD0">
                <w:pPr>
                  <w:jc w:val="center"/>
                  <w:rPr>
                    <w:ins w:id="26" w:author="Lily Li" w:date="2022-08-05T12:48:00Z"/>
                    <w:rFonts w:ascii="Times New Roman" w:hAnsi="Times New Roman" w:cs="Times New Roman"/>
                    <w:color w:val="000000"/>
                  </w:rPr>
                </w:pPr>
                <w:ins w:id="27" w:author="Lily Li" w:date="2022-08-05T12:48:00Z">
                  <w:r>
                    <w:rPr>
                      <w:rFonts w:ascii="Times New Roman" w:hAnsi="Times New Roman" w:cs="Times New Roman"/>
                      <w:color w:val="000000"/>
                    </w:rPr>
                    <w:t>10</w:t>
                  </w:r>
                </w:ins>
              </w:p>
            </w:tc>
            <w:tc>
              <w:tcPr>
                <w:tcW w:w="1083" w:type="dxa"/>
              </w:tcPr>
              <w:p w14:paraId="726E10F8" w14:textId="77777777" w:rsidR="00EA3459" w:rsidRDefault="00EA3459" w:rsidP="00252CD0">
                <w:pPr>
                  <w:jc w:val="both"/>
                  <w:rPr>
                    <w:ins w:id="28" w:author="Lily Li" w:date="2022-08-05T12:48:00Z"/>
                    <w:rFonts w:ascii="Times New Roman" w:hAnsi="Times New Roman" w:cs="Times New Roman"/>
                    <w:color w:val="000000"/>
                  </w:rPr>
                </w:pPr>
                <w:commentRangeStart w:id="29"/>
                <w:ins w:id="30" w:author="Lily Li" w:date="2022-08-05T12:48:00Z">
                  <w:r>
                    <w:rPr>
                      <w:rFonts w:ascii="Times New Roman" w:hAnsi="Times New Roman" w:cs="Times New Roman"/>
                      <w:color w:val="000000"/>
                    </w:rPr>
                    <w:t>8</w:t>
                  </w:r>
                  <w:commentRangeEnd w:id="29"/>
                  <w:r>
                    <w:rPr>
                      <w:rStyle w:val="CommentReference"/>
                    </w:rPr>
                    <w:commentReference w:id="29"/>
                  </w:r>
                </w:ins>
              </w:p>
            </w:tc>
          </w:tr>
          <w:tr w:rsidR="00EA3459" w14:paraId="76E68A18" w14:textId="77777777" w:rsidTr="00252CD0">
            <w:trPr>
              <w:ins w:id="31" w:author="Lily Li" w:date="2022-08-05T12:48:00Z"/>
            </w:trPr>
            <w:tc>
              <w:tcPr>
                <w:tcW w:w="846" w:type="dxa"/>
              </w:tcPr>
              <w:p w14:paraId="7489783D" w14:textId="77777777" w:rsidR="00EA3459" w:rsidRDefault="00EA3459" w:rsidP="00252CD0">
                <w:pPr>
                  <w:jc w:val="center"/>
                  <w:rPr>
                    <w:ins w:id="32" w:author="Lily Li" w:date="2022-08-05T12:48:00Z"/>
                    <w:rFonts w:ascii="Times New Roman" w:hAnsi="Times New Roman" w:cs="Times New Roman"/>
                    <w:color w:val="000000"/>
                  </w:rPr>
                </w:pPr>
                <w:ins w:id="33" w:author="Lily Li" w:date="2022-08-05T12:48:00Z">
                  <w:r>
                    <w:rPr>
                      <w:rFonts w:ascii="Times New Roman" w:hAnsi="Times New Roman" w:cs="Times New Roman"/>
                      <w:color w:val="000000"/>
                    </w:rPr>
                    <w:t>3</w:t>
                  </w:r>
                </w:ins>
              </w:p>
            </w:tc>
            <w:tc>
              <w:tcPr>
                <w:tcW w:w="5812" w:type="dxa"/>
              </w:tcPr>
              <w:p w14:paraId="58D6B3BF" w14:textId="77777777" w:rsidR="00EA3459" w:rsidRDefault="00EA3459" w:rsidP="00252CD0">
                <w:pPr>
                  <w:autoSpaceDE w:val="0"/>
                  <w:autoSpaceDN w:val="0"/>
                  <w:adjustRightInd w:val="0"/>
                  <w:jc w:val="both"/>
                  <w:rPr>
                    <w:ins w:id="34" w:author="Lily Li" w:date="2022-08-05T12:48:00Z"/>
                    <w:rFonts w:ascii="Times New Roman" w:hAnsi="Times New Roman" w:cs="Times New Roman"/>
                    <w:color w:val="000000"/>
                  </w:rPr>
                </w:pPr>
                <w:ins w:id="35" w:author="Lily Li" w:date="2022-08-05T12:48:00Z">
                  <w:r w:rsidRPr="00740824">
                    <w:rPr>
                      <w:rFonts w:ascii="Calibri" w:hAnsi="Calibri" w:cs="Calibri"/>
                      <w:color w:val="000000"/>
                      <w:sz w:val="23"/>
                      <w:szCs w:val="23"/>
                    </w:rPr>
                    <w:t>Managerial process plan: properly identified risks and risk mitigation strategies, Gantt chart with tasks, responsible person, milestones, and any task dependencies, meeting schedules, project control</w:t>
                  </w:r>
                  <w:r>
                    <w:rPr>
                      <w:rFonts w:ascii="Calibri" w:hAnsi="Calibri" w:cs="Calibri"/>
                      <w:color w:val="000000"/>
                      <w:sz w:val="23"/>
                      <w:szCs w:val="23"/>
                    </w:rPr>
                    <w:t>,</w:t>
                  </w:r>
                  <w:r w:rsidRPr="00740824">
                    <w:rPr>
                      <w:rFonts w:ascii="Calibri" w:hAnsi="Calibri" w:cs="Calibri"/>
                      <w:color w:val="000000"/>
                      <w:sz w:val="23"/>
                      <w:szCs w:val="23"/>
                    </w:rPr>
                    <w:t xml:space="preserve"> and conflict resolution plan</w:t>
                  </w:r>
                </w:ins>
              </w:p>
            </w:tc>
            <w:tc>
              <w:tcPr>
                <w:tcW w:w="1275" w:type="dxa"/>
              </w:tcPr>
              <w:p w14:paraId="3FBA7C54" w14:textId="77777777" w:rsidR="00EA3459" w:rsidRDefault="00EA3459" w:rsidP="00252CD0">
                <w:pPr>
                  <w:jc w:val="center"/>
                  <w:rPr>
                    <w:ins w:id="36" w:author="Lily Li" w:date="2022-08-05T12:48:00Z"/>
                    <w:rFonts w:ascii="Times New Roman" w:hAnsi="Times New Roman" w:cs="Times New Roman"/>
                    <w:color w:val="000000"/>
                  </w:rPr>
                </w:pPr>
                <w:ins w:id="37" w:author="Lily Li" w:date="2022-08-05T12:48:00Z">
                  <w:r>
                    <w:rPr>
                      <w:rFonts w:ascii="Times New Roman" w:hAnsi="Times New Roman" w:cs="Times New Roman"/>
                      <w:color w:val="000000"/>
                    </w:rPr>
                    <w:t>20</w:t>
                  </w:r>
                </w:ins>
              </w:p>
            </w:tc>
            <w:tc>
              <w:tcPr>
                <w:tcW w:w="1083" w:type="dxa"/>
              </w:tcPr>
              <w:p w14:paraId="70408977" w14:textId="77777777" w:rsidR="00EA3459" w:rsidRDefault="00EA3459" w:rsidP="00252CD0">
                <w:pPr>
                  <w:jc w:val="both"/>
                  <w:rPr>
                    <w:ins w:id="38" w:author="Lily Li" w:date="2022-08-05T12:48:00Z"/>
                    <w:rFonts w:ascii="Times New Roman" w:hAnsi="Times New Roman" w:cs="Times New Roman"/>
                    <w:color w:val="000000"/>
                  </w:rPr>
                </w:pPr>
                <w:commentRangeStart w:id="39"/>
                <w:ins w:id="40" w:author="Lily Li" w:date="2022-08-05T12:48:00Z">
                  <w:r>
                    <w:rPr>
                      <w:rFonts w:ascii="Times New Roman" w:hAnsi="Times New Roman" w:cs="Times New Roman"/>
                      <w:color w:val="000000"/>
                    </w:rPr>
                    <w:t>16</w:t>
                  </w:r>
                  <w:commentRangeEnd w:id="39"/>
                  <w:r>
                    <w:rPr>
                      <w:rStyle w:val="CommentReference"/>
                    </w:rPr>
                    <w:commentReference w:id="39"/>
                  </w:r>
                </w:ins>
              </w:p>
            </w:tc>
          </w:tr>
          <w:tr w:rsidR="00EA3459" w14:paraId="538C9FCF" w14:textId="77777777" w:rsidTr="00252CD0">
            <w:trPr>
              <w:ins w:id="41" w:author="Lily Li" w:date="2022-08-05T12:48:00Z"/>
            </w:trPr>
            <w:tc>
              <w:tcPr>
                <w:tcW w:w="846" w:type="dxa"/>
              </w:tcPr>
              <w:p w14:paraId="054CC245" w14:textId="77777777" w:rsidR="00EA3459" w:rsidRDefault="00EA3459" w:rsidP="00252CD0">
                <w:pPr>
                  <w:jc w:val="center"/>
                  <w:rPr>
                    <w:ins w:id="42" w:author="Lily Li" w:date="2022-08-05T12:48:00Z"/>
                    <w:rFonts w:ascii="Times New Roman" w:hAnsi="Times New Roman" w:cs="Times New Roman"/>
                    <w:color w:val="000000"/>
                  </w:rPr>
                </w:pPr>
                <w:ins w:id="43" w:author="Lily Li" w:date="2022-08-05T12:48:00Z">
                  <w:r>
                    <w:rPr>
                      <w:rFonts w:ascii="Times New Roman" w:hAnsi="Times New Roman" w:cs="Times New Roman"/>
                      <w:color w:val="000000"/>
                    </w:rPr>
                    <w:t>4</w:t>
                  </w:r>
                </w:ins>
              </w:p>
            </w:tc>
            <w:tc>
              <w:tcPr>
                <w:tcW w:w="5812" w:type="dxa"/>
              </w:tcPr>
              <w:p w14:paraId="6CC574CE" w14:textId="77777777" w:rsidR="00EA3459" w:rsidRDefault="00EA3459" w:rsidP="00252CD0">
                <w:pPr>
                  <w:autoSpaceDE w:val="0"/>
                  <w:autoSpaceDN w:val="0"/>
                  <w:adjustRightInd w:val="0"/>
                  <w:jc w:val="both"/>
                  <w:rPr>
                    <w:ins w:id="44" w:author="Lily Li" w:date="2022-08-05T12:48:00Z"/>
                    <w:rFonts w:ascii="Times New Roman" w:hAnsi="Times New Roman" w:cs="Times New Roman"/>
                    <w:color w:val="000000"/>
                  </w:rPr>
                </w:pPr>
                <w:ins w:id="45" w:author="Lily Li" w:date="2022-08-05T12:48:00Z">
                  <w:r w:rsidRPr="00227A18">
                    <w:rPr>
                      <w:rFonts w:ascii="Calibri" w:hAnsi="Calibri" w:cs="Calibri"/>
                      <w:color w:val="000000"/>
                      <w:sz w:val="23"/>
                      <w:szCs w:val="23"/>
                    </w:rPr>
                    <w:t>Technical Process Plan: Clearly defined development methods, tools</w:t>
                  </w:r>
                  <w:r>
                    <w:rPr>
                      <w:rFonts w:ascii="Calibri" w:hAnsi="Calibri" w:cs="Calibri"/>
                      <w:color w:val="000000"/>
                      <w:sz w:val="23"/>
                      <w:szCs w:val="23"/>
                    </w:rPr>
                    <w:t>,</w:t>
                  </w:r>
                  <w:r w:rsidRPr="00227A18">
                    <w:rPr>
                      <w:rFonts w:ascii="Calibri" w:hAnsi="Calibri" w:cs="Calibri"/>
                      <w:color w:val="000000"/>
                      <w:sz w:val="23"/>
                      <w:szCs w:val="23"/>
                    </w:rPr>
                    <w:t xml:space="preserve"> and techniques including development methodologies, programming languages, design tools, version control, merging of components </w:t>
                  </w:r>
                </w:ins>
              </w:p>
            </w:tc>
            <w:tc>
              <w:tcPr>
                <w:tcW w:w="1275" w:type="dxa"/>
              </w:tcPr>
              <w:p w14:paraId="6E1EF553" w14:textId="77777777" w:rsidR="00EA3459" w:rsidRDefault="00EA3459" w:rsidP="00252CD0">
                <w:pPr>
                  <w:jc w:val="center"/>
                  <w:rPr>
                    <w:ins w:id="46" w:author="Lily Li" w:date="2022-08-05T12:48:00Z"/>
                    <w:rFonts w:ascii="Times New Roman" w:hAnsi="Times New Roman" w:cs="Times New Roman"/>
                    <w:color w:val="000000"/>
                  </w:rPr>
                </w:pPr>
                <w:ins w:id="47" w:author="Lily Li" w:date="2022-08-05T12:48:00Z">
                  <w:r>
                    <w:rPr>
                      <w:rFonts w:ascii="Times New Roman" w:hAnsi="Times New Roman" w:cs="Times New Roman"/>
                      <w:color w:val="000000"/>
                    </w:rPr>
                    <w:t>20</w:t>
                  </w:r>
                </w:ins>
              </w:p>
            </w:tc>
            <w:tc>
              <w:tcPr>
                <w:tcW w:w="1083" w:type="dxa"/>
              </w:tcPr>
              <w:p w14:paraId="34B65FF9" w14:textId="77777777" w:rsidR="00EA3459" w:rsidRDefault="00EA3459" w:rsidP="00252CD0">
                <w:pPr>
                  <w:jc w:val="both"/>
                  <w:rPr>
                    <w:ins w:id="48" w:author="Lily Li" w:date="2022-08-05T12:48:00Z"/>
                    <w:rFonts w:ascii="Times New Roman" w:hAnsi="Times New Roman" w:cs="Times New Roman"/>
                    <w:color w:val="000000"/>
                  </w:rPr>
                </w:pPr>
                <w:ins w:id="49" w:author="Lily Li" w:date="2022-08-05T12:48:00Z">
                  <w:r>
                    <w:rPr>
                      <w:rFonts w:ascii="Times New Roman" w:hAnsi="Times New Roman" w:cs="Times New Roman"/>
                      <w:color w:val="000000"/>
                    </w:rPr>
                    <w:t>20</w:t>
                  </w:r>
                </w:ins>
              </w:p>
            </w:tc>
          </w:tr>
          <w:tr w:rsidR="00EA3459" w14:paraId="339D2948" w14:textId="77777777" w:rsidTr="00252CD0">
            <w:trPr>
              <w:ins w:id="50" w:author="Lily Li" w:date="2022-08-05T12:48:00Z"/>
            </w:trPr>
            <w:tc>
              <w:tcPr>
                <w:tcW w:w="846" w:type="dxa"/>
              </w:tcPr>
              <w:p w14:paraId="54DBA58F" w14:textId="77777777" w:rsidR="00EA3459" w:rsidRDefault="00EA3459" w:rsidP="00252CD0">
                <w:pPr>
                  <w:jc w:val="center"/>
                  <w:rPr>
                    <w:ins w:id="51" w:author="Lily Li" w:date="2022-08-05T12:48:00Z"/>
                    <w:rFonts w:ascii="Times New Roman" w:hAnsi="Times New Roman" w:cs="Times New Roman"/>
                    <w:color w:val="000000"/>
                  </w:rPr>
                </w:pPr>
                <w:ins w:id="52" w:author="Lily Li" w:date="2022-08-05T12:48:00Z">
                  <w:r>
                    <w:rPr>
                      <w:rFonts w:ascii="Times New Roman" w:hAnsi="Times New Roman" w:cs="Times New Roman"/>
                      <w:color w:val="000000"/>
                    </w:rPr>
                    <w:t>5</w:t>
                  </w:r>
                </w:ins>
              </w:p>
            </w:tc>
            <w:tc>
              <w:tcPr>
                <w:tcW w:w="5812" w:type="dxa"/>
              </w:tcPr>
              <w:p w14:paraId="096B453B" w14:textId="77777777" w:rsidR="00EA3459" w:rsidRDefault="00EA3459" w:rsidP="00252CD0">
                <w:pPr>
                  <w:autoSpaceDE w:val="0"/>
                  <w:autoSpaceDN w:val="0"/>
                  <w:adjustRightInd w:val="0"/>
                  <w:jc w:val="both"/>
                  <w:rPr>
                    <w:ins w:id="53" w:author="Lily Li" w:date="2022-08-05T12:48:00Z"/>
                    <w:rFonts w:ascii="Times New Roman" w:hAnsi="Times New Roman" w:cs="Times New Roman"/>
                    <w:color w:val="000000"/>
                  </w:rPr>
                </w:pPr>
                <w:ins w:id="54" w:author="Lily Li" w:date="2022-08-05T12:48:00Z">
                  <w:r w:rsidRPr="00413752">
                    <w:rPr>
                      <w:rFonts w:ascii="Calibri" w:hAnsi="Calibri" w:cs="Calibri"/>
                      <w:color w:val="000000"/>
                      <w:sz w:val="23"/>
                      <w:szCs w:val="23"/>
                    </w:rPr>
                    <w:t>Infrastructure Plan: Clearly written software and hardware requirements for development and using the software application</w:t>
                  </w:r>
                </w:ins>
              </w:p>
            </w:tc>
            <w:tc>
              <w:tcPr>
                <w:tcW w:w="1275" w:type="dxa"/>
              </w:tcPr>
              <w:p w14:paraId="734B9995" w14:textId="77777777" w:rsidR="00EA3459" w:rsidRDefault="00EA3459" w:rsidP="00252CD0">
                <w:pPr>
                  <w:jc w:val="center"/>
                  <w:rPr>
                    <w:ins w:id="55" w:author="Lily Li" w:date="2022-08-05T12:48:00Z"/>
                    <w:rFonts w:ascii="Times New Roman" w:hAnsi="Times New Roman" w:cs="Times New Roman"/>
                    <w:color w:val="000000"/>
                  </w:rPr>
                </w:pPr>
                <w:ins w:id="56" w:author="Lily Li" w:date="2022-08-05T12:48:00Z">
                  <w:r>
                    <w:rPr>
                      <w:rFonts w:ascii="Times New Roman" w:hAnsi="Times New Roman" w:cs="Times New Roman"/>
                      <w:color w:val="000000"/>
                    </w:rPr>
                    <w:t>10</w:t>
                  </w:r>
                </w:ins>
              </w:p>
            </w:tc>
            <w:tc>
              <w:tcPr>
                <w:tcW w:w="1083" w:type="dxa"/>
              </w:tcPr>
              <w:p w14:paraId="364FEF54" w14:textId="77777777" w:rsidR="00EA3459" w:rsidRDefault="00EA3459" w:rsidP="00252CD0">
                <w:pPr>
                  <w:jc w:val="both"/>
                  <w:rPr>
                    <w:ins w:id="57" w:author="Lily Li" w:date="2022-08-05T12:48:00Z"/>
                    <w:rFonts w:ascii="Times New Roman" w:hAnsi="Times New Roman" w:cs="Times New Roman"/>
                    <w:color w:val="000000"/>
                  </w:rPr>
                </w:pPr>
                <w:ins w:id="58" w:author="Lily Li" w:date="2022-08-05T12:48:00Z">
                  <w:r>
                    <w:rPr>
                      <w:rFonts w:ascii="Times New Roman" w:hAnsi="Times New Roman" w:cs="Times New Roman"/>
                      <w:color w:val="000000"/>
                    </w:rPr>
                    <w:t>10</w:t>
                  </w:r>
                </w:ins>
              </w:p>
            </w:tc>
          </w:tr>
          <w:tr w:rsidR="00EA3459" w14:paraId="1B4130D0" w14:textId="77777777" w:rsidTr="00252CD0">
            <w:trPr>
              <w:ins w:id="59" w:author="Lily Li" w:date="2022-08-05T12:48:00Z"/>
            </w:trPr>
            <w:tc>
              <w:tcPr>
                <w:tcW w:w="846" w:type="dxa"/>
              </w:tcPr>
              <w:p w14:paraId="2F4578BD" w14:textId="77777777" w:rsidR="00EA3459" w:rsidRDefault="00EA3459" w:rsidP="00252CD0">
                <w:pPr>
                  <w:jc w:val="center"/>
                  <w:rPr>
                    <w:ins w:id="60" w:author="Lily Li" w:date="2022-08-05T12:48:00Z"/>
                    <w:rFonts w:ascii="Times New Roman" w:hAnsi="Times New Roman" w:cs="Times New Roman"/>
                    <w:color w:val="000000"/>
                  </w:rPr>
                </w:pPr>
                <w:ins w:id="61" w:author="Lily Li" w:date="2022-08-05T12:48:00Z">
                  <w:r>
                    <w:rPr>
                      <w:rFonts w:ascii="Times New Roman" w:hAnsi="Times New Roman" w:cs="Times New Roman"/>
                      <w:color w:val="000000"/>
                    </w:rPr>
                    <w:t>6</w:t>
                  </w:r>
                </w:ins>
              </w:p>
            </w:tc>
            <w:tc>
              <w:tcPr>
                <w:tcW w:w="5812" w:type="dxa"/>
              </w:tcPr>
              <w:p w14:paraId="1735AC60" w14:textId="77777777" w:rsidR="00EA3459" w:rsidRDefault="00EA3459" w:rsidP="00252CD0">
                <w:pPr>
                  <w:autoSpaceDE w:val="0"/>
                  <w:autoSpaceDN w:val="0"/>
                  <w:adjustRightInd w:val="0"/>
                  <w:jc w:val="both"/>
                  <w:rPr>
                    <w:ins w:id="62" w:author="Lily Li" w:date="2022-08-05T12:48:00Z"/>
                    <w:rFonts w:ascii="Times New Roman" w:hAnsi="Times New Roman" w:cs="Times New Roman"/>
                    <w:color w:val="000000"/>
                  </w:rPr>
                </w:pPr>
                <w:ins w:id="63" w:author="Lily Li" w:date="2022-08-05T12:48:00Z">
                  <w:r w:rsidRPr="003E2EB5">
                    <w:rPr>
                      <w:rFonts w:ascii="Calibri" w:hAnsi="Calibri" w:cs="Calibri"/>
                      <w:color w:val="000000"/>
                      <w:sz w:val="23"/>
                      <w:szCs w:val="23"/>
                    </w:rPr>
                    <w:t>Supporting Process Plans: Clearly written configuration management plan, verification and validation plan, documentation plan listing</w:t>
                  </w:r>
                  <w:r>
                    <w:rPr>
                      <w:rFonts w:ascii="Calibri" w:hAnsi="Calibri" w:cs="Calibri"/>
                      <w:color w:val="000000"/>
                      <w:sz w:val="23"/>
                      <w:szCs w:val="23"/>
                    </w:rPr>
                    <w:t>,</w:t>
                  </w:r>
                  <w:r w:rsidRPr="003E2EB5">
                    <w:rPr>
                      <w:rFonts w:ascii="Calibri" w:hAnsi="Calibri" w:cs="Calibri"/>
                      <w:color w:val="000000"/>
                      <w:sz w:val="23"/>
                      <w:szCs w:val="23"/>
                    </w:rPr>
                    <w:t xml:space="preserve"> and describing the documents to be created. </w:t>
                  </w:r>
                </w:ins>
              </w:p>
            </w:tc>
            <w:tc>
              <w:tcPr>
                <w:tcW w:w="1275" w:type="dxa"/>
              </w:tcPr>
              <w:p w14:paraId="01229DD2" w14:textId="77777777" w:rsidR="00EA3459" w:rsidRDefault="00EA3459" w:rsidP="00252CD0">
                <w:pPr>
                  <w:jc w:val="center"/>
                  <w:rPr>
                    <w:ins w:id="64" w:author="Lily Li" w:date="2022-08-05T12:48:00Z"/>
                    <w:rFonts w:ascii="Times New Roman" w:hAnsi="Times New Roman" w:cs="Times New Roman"/>
                    <w:color w:val="000000"/>
                  </w:rPr>
                </w:pPr>
                <w:ins w:id="65" w:author="Lily Li" w:date="2022-08-05T12:48:00Z">
                  <w:r>
                    <w:rPr>
                      <w:rFonts w:ascii="Times New Roman" w:hAnsi="Times New Roman" w:cs="Times New Roman"/>
                      <w:color w:val="000000"/>
                    </w:rPr>
                    <w:t>10</w:t>
                  </w:r>
                </w:ins>
              </w:p>
            </w:tc>
            <w:tc>
              <w:tcPr>
                <w:tcW w:w="1083" w:type="dxa"/>
              </w:tcPr>
              <w:p w14:paraId="280D2495" w14:textId="77777777" w:rsidR="00EA3459" w:rsidRDefault="00EA3459" w:rsidP="00252CD0">
                <w:pPr>
                  <w:jc w:val="both"/>
                  <w:rPr>
                    <w:ins w:id="66" w:author="Lily Li" w:date="2022-08-05T12:48:00Z"/>
                    <w:rFonts w:ascii="Times New Roman" w:hAnsi="Times New Roman" w:cs="Times New Roman"/>
                    <w:color w:val="000000"/>
                  </w:rPr>
                </w:pPr>
                <w:ins w:id="67" w:author="Lily Li" w:date="2022-08-05T12:48:00Z">
                  <w:r>
                    <w:rPr>
                      <w:rFonts w:ascii="Times New Roman" w:hAnsi="Times New Roman" w:cs="Times New Roman"/>
                      <w:color w:val="000000"/>
                    </w:rPr>
                    <w:t>10</w:t>
                  </w:r>
                </w:ins>
              </w:p>
            </w:tc>
          </w:tr>
          <w:tr w:rsidR="00EA3459" w14:paraId="4788692D" w14:textId="77777777" w:rsidTr="00252CD0">
            <w:trPr>
              <w:ins w:id="68" w:author="Lily Li" w:date="2022-08-05T12:48:00Z"/>
            </w:trPr>
            <w:tc>
              <w:tcPr>
                <w:tcW w:w="846" w:type="dxa"/>
              </w:tcPr>
              <w:p w14:paraId="2EFA61E2" w14:textId="77777777" w:rsidR="00EA3459" w:rsidRDefault="00EA3459" w:rsidP="00252CD0">
                <w:pPr>
                  <w:jc w:val="center"/>
                  <w:rPr>
                    <w:ins w:id="69" w:author="Lily Li" w:date="2022-08-05T12:48:00Z"/>
                    <w:rFonts w:ascii="Times New Roman" w:hAnsi="Times New Roman" w:cs="Times New Roman"/>
                    <w:color w:val="000000"/>
                  </w:rPr>
                </w:pPr>
                <w:ins w:id="70" w:author="Lily Li" w:date="2022-08-05T12:48:00Z">
                  <w:r>
                    <w:rPr>
                      <w:rFonts w:ascii="Times New Roman" w:hAnsi="Times New Roman" w:cs="Times New Roman"/>
                      <w:color w:val="000000"/>
                    </w:rPr>
                    <w:t>7</w:t>
                  </w:r>
                </w:ins>
              </w:p>
            </w:tc>
            <w:tc>
              <w:tcPr>
                <w:tcW w:w="5812" w:type="dxa"/>
              </w:tcPr>
              <w:p w14:paraId="5689F3C7" w14:textId="77777777" w:rsidR="00EA3459" w:rsidRDefault="00EA3459" w:rsidP="00252CD0">
                <w:pPr>
                  <w:autoSpaceDE w:val="0"/>
                  <w:autoSpaceDN w:val="0"/>
                  <w:adjustRightInd w:val="0"/>
                  <w:jc w:val="both"/>
                  <w:rPr>
                    <w:ins w:id="71" w:author="Lily Li" w:date="2022-08-05T12:48:00Z"/>
                    <w:rFonts w:ascii="Calibri" w:hAnsi="Calibri" w:cs="Calibri"/>
                    <w:color w:val="000000"/>
                    <w:sz w:val="23"/>
                    <w:szCs w:val="23"/>
                  </w:rPr>
                </w:pPr>
                <w:ins w:id="72" w:author="Lily Li" w:date="2022-08-05T12:48:00Z">
                  <w:r w:rsidRPr="0026179F">
                    <w:rPr>
                      <w:rFonts w:ascii="Calibri" w:hAnsi="Calibri" w:cs="Calibri"/>
                      <w:color w:val="000000"/>
                      <w:sz w:val="23"/>
                      <w:szCs w:val="23"/>
                    </w:rPr>
                    <w:t>Quality Assurance Plan: Appropriately defined quality assurance plan and problem resolution plan</w:t>
                  </w:r>
                </w:ins>
              </w:p>
              <w:p w14:paraId="055A053B" w14:textId="77777777" w:rsidR="00EA3459" w:rsidRDefault="00EA3459" w:rsidP="00252CD0">
                <w:pPr>
                  <w:jc w:val="both"/>
                  <w:rPr>
                    <w:ins w:id="73" w:author="Lily Li" w:date="2022-08-05T12:48:00Z"/>
                    <w:rFonts w:ascii="Times New Roman" w:hAnsi="Times New Roman" w:cs="Times New Roman"/>
                    <w:color w:val="000000"/>
                  </w:rPr>
                </w:pPr>
              </w:p>
            </w:tc>
            <w:tc>
              <w:tcPr>
                <w:tcW w:w="1275" w:type="dxa"/>
              </w:tcPr>
              <w:p w14:paraId="698761D4" w14:textId="77777777" w:rsidR="00EA3459" w:rsidRDefault="00EA3459" w:rsidP="00252CD0">
                <w:pPr>
                  <w:jc w:val="center"/>
                  <w:rPr>
                    <w:ins w:id="74" w:author="Lily Li" w:date="2022-08-05T12:48:00Z"/>
                    <w:rFonts w:ascii="Times New Roman" w:hAnsi="Times New Roman" w:cs="Times New Roman"/>
                    <w:color w:val="000000"/>
                  </w:rPr>
                </w:pPr>
                <w:ins w:id="75" w:author="Lily Li" w:date="2022-08-05T12:48:00Z">
                  <w:r>
                    <w:rPr>
                      <w:rFonts w:ascii="Times New Roman" w:hAnsi="Times New Roman" w:cs="Times New Roman"/>
                      <w:color w:val="000000"/>
                    </w:rPr>
                    <w:t>10</w:t>
                  </w:r>
                </w:ins>
              </w:p>
            </w:tc>
            <w:tc>
              <w:tcPr>
                <w:tcW w:w="1083" w:type="dxa"/>
              </w:tcPr>
              <w:p w14:paraId="09C0E11A" w14:textId="77777777" w:rsidR="00EA3459" w:rsidRDefault="00EA3459" w:rsidP="00252CD0">
                <w:pPr>
                  <w:jc w:val="both"/>
                  <w:rPr>
                    <w:ins w:id="76" w:author="Lily Li" w:date="2022-08-05T12:48:00Z"/>
                    <w:rFonts w:ascii="Times New Roman" w:hAnsi="Times New Roman" w:cs="Times New Roman"/>
                    <w:color w:val="000000"/>
                  </w:rPr>
                </w:pPr>
                <w:ins w:id="77" w:author="Lily Li" w:date="2022-08-05T12:48:00Z">
                  <w:r>
                    <w:rPr>
                      <w:rFonts w:ascii="Times New Roman" w:hAnsi="Times New Roman" w:cs="Times New Roman"/>
                      <w:color w:val="000000"/>
                    </w:rPr>
                    <w:t>10</w:t>
                  </w:r>
                </w:ins>
              </w:p>
            </w:tc>
          </w:tr>
          <w:tr w:rsidR="00EA3459" w14:paraId="316413FD" w14:textId="77777777" w:rsidTr="00252CD0">
            <w:trPr>
              <w:ins w:id="78" w:author="Lily Li" w:date="2022-08-05T12:48:00Z"/>
            </w:trPr>
            <w:tc>
              <w:tcPr>
                <w:tcW w:w="846" w:type="dxa"/>
              </w:tcPr>
              <w:p w14:paraId="5737CF2B" w14:textId="77777777" w:rsidR="00EA3459" w:rsidRDefault="00EA3459" w:rsidP="00252CD0">
                <w:pPr>
                  <w:jc w:val="center"/>
                  <w:rPr>
                    <w:ins w:id="79" w:author="Lily Li" w:date="2022-08-05T12:48:00Z"/>
                    <w:rFonts w:ascii="Times New Roman" w:hAnsi="Times New Roman" w:cs="Times New Roman"/>
                    <w:color w:val="000000"/>
                  </w:rPr>
                </w:pPr>
                <w:ins w:id="80" w:author="Lily Li" w:date="2022-08-05T12:48:00Z">
                  <w:r>
                    <w:rPr>
                      <w:rFonts w:ascii="Times New Roman" w:hAnsi="Times New Roman" w:cs="Times New Roman"/>
                      <w:color w:val="000000"/>
                    </w:rPr>
                    <w:t>8</w:t>
                  </w:r>
                </w:ins>
              </w:p>
            </w:tc>
            <w:tc>
              <w:tcPr>
                <w:tcW w:w="5812" w:type="dxa"/>
              </w:tcPr>
              <w:p w14:paraId="13138D13" w14:textId="77777777" w:rsidR="00EA3459" w:rsidRDefault="00EA3459" w:rsidP="00252CD0">
                <w:pPr>
                  <w:jc w:val="both"/>
                  <w:rPr>
                    <w:ins w:id="81" w:author="Lily Li" w:date="2022-08-05T12:48:00Z"/>
                    <w:rFonts w:ascii="Times New Roman" w:hAnsi="Times New Roman" w:cs="Times New Roman"/>
                    <w:color w:val="000000"/>
                  </w:rPr>
                </w:pPr>
                <w:ins w:id="82" w:author="Lily Li" w:date="2022-08-05T12:48:00Z">
                  <w:r w:rsidRPr="00E76EAB">
                    <w:rPr>
                      <w:rFonts w:ascii="Calibri" w:hAnsi="Calibri" w:cs="Calibri"/>
                      <w:color w:val="000000"/>
                      <w:sz w:val="23"/>
                      <w:szCs w:val="23"/>
                    </w:rPr>
                    <w:t>Report Format and Structure: Grammatically correct, correctly structured sentences, document following good formatting, and correct report structure.</w:t>
                  </w:r>
                </w:ins>
              </w:p>
              <w:p w14:paraId="7017CD51" w14:textId="77777777" w:rsidR="00EA3459" w:rsidRPr="0026179F" w:rsidRDefault="00EA3459" w:rsidP="00252CD0">
                <w:pPr>
                  <w:autoSpaceDE w:val="0"/>
                  <w:autoSpaceDN w:val="0"/>
                  <w:adjustRightInd w:val="0"/>
                  <w:jc w:val="both"/>
                  <w:rPr>
                    <w:ins w:id="83" w:author="Lily Li" w:date="2022-08-05T12:48:00Z"/>
                    <w:rFonts w:ascii="Calibri" w:hAnsi="Calibri" w:cs="Calibri"/>
                    <w:color w:val="000000"/>
                    <w:sz w:val="23"/>
                    <w:szCs w:val="23"/>
                  </w:rPr>
                </w:pPr>
              </w:p>
            </w:tc>
            <w:tc>
              <w:tcPr>
                <w:tcW w:w="1275" w:type="dxa"/>
              </w:tcPr>
              <w:p w14:paraId="5C2C9E33" w14:textId="77777777" w:rsidR="00EA3459" w:rsidRDefault="00EA3459" w:rsidP="00252CD0">
                <w:pPr>
                  <w:jc w:val="center"/>
                  <w:rPr>
                    <w:ins w:id="84" w:author="Lily Li" w:date="2022-08-05T12:48:00Z"/>
                    <w:rFonts w:ascii="Times New Roman" w:hAnsi="Times New Roman" w:cs="Times New Roman"/>
                    <w:color w:val="000000"/>
                  </w:rPr>
                </w:pPr>
                <w:ins w:id="85" w:author="Lily Li" w:date="2022-08-05T12:48:00Z">
                  <w:r>
                    <w:rPr>
                      <w:rFonts w:ascii="Times New Roman" w:hAnsi="Times New Roman" w:cs="Times New Roman"/>
                      <w:color w:val="000000"/>
                    </w:rPr>
                    <w:t>10</w:t>
                  </w:r>
                </w:ins>
              </w:p>
            </w:tc>
            <w:tc>
              <w:tcPr>
                <w:tcW w:w="1083" w:type="dxa"/>
              </w:tcPr>
              <w:p w14:paraId="36BDFB72" w14:textId="77777777" w:rsidR="00EA3459" w:rsidRDefault="00EA3459" w:rsidP="00252CD0">
                <w:pPr>
                  <w:jc w:val="both"/>
                  <w:rPr>
                    <w:ins w:id="86" w:author="Lily Li" w:date="2022-08-05T12:48:00Z"/>
                    <w:rFonts w:ascii="Times New Roman" w:hAnsi="Times New Roman" w:cs="Times New Roman"/>
                    <w:color w:val="000000"/>
                  </w:rPr>
                </w:pPr>
                <w:commentRangeStart w:id="87"/>
                <w:ins w:id="88" w:author="Lily Li" w:date="2022-08-05T12:48:00Z">
                  <w:r>
                    <w:rPr>
                      <w:rFonts w:ascii="Times New Roman" w:hAnsi="Times New Roman" w:cs="Times New Roman"/>
                      <w:color w:val="000000"/>
                    </w:rPr>
                    <w:t>8</w:t>
                  </w:r>
                  <w:commentRangeEnd w:id="87"/>
                  <w:r>
                    <w:rPr>
                      <w:rStyle w:val="CommentReference"/>
                    </w:rPr>
                    <w:commentReference w:id="87"/>
                  </w:r>
                </w:ins>
              </w:p>
            </w:tc>
          </w:tr>
          <w:tr w:rsidR="00EA3459" w14:paraId="6FB7E4FF" w14:textId="77777777" w:rsidTr="00252CD0">
            <w:trPr>
              <w:ins w:id="89" w:author="Lily Li" w:date="2022-08-05T12:48:00Z"/>
            </w:trPr>
            <w:tc>
              <w:tcPr>
                <w:tcW w:w="846" w:type="dxa"/>
              </w:tcPr>
              <w:p w14:paraId="675FA700" w14:textId="77777777" w:rsidR="00EA3459" w:rsidRDefault="00EA3459" w:rsidP="00252CD0">
                <w:pPr>
                  <w:jc w:val="center"/>
                  <w:rPr>
                    <w:ins w:id="90" w:author="Lily Li" w:date="2022-08-05T12:48:00Z"/>
                    <w:rFonts w:ascii="Times New Roman" w:hAnsi="Times New Roman" w:cs="Times New Roman"/>
                    <w:color w:val="000000"/>
                  </w:rPr>
                </w:pPr>
                <w:ins w:id="91" w:author="Lily Li" w:date="2022-08-05T12:48:00Z">
                  <w:r>
                    <w:rPr>
                      <w:rFonts w:ascii="Times New Roman" w:hAnsi="Times New Roman" w:cs="Times New Roman"/>
                      <w:color w:val="000000"/>
                    </w:rPr>
                    <w:t>9</w:t>
                  </w:r>
                </w:ins>
              </w:p>
            </w:tc>
            <w:tc>
              <w:tcPr>
                <w:tcW w:w="5812" w:type="dxa"/>
              </w:tcPr>
              <w:p w14:paraId="5B969FE3" w14:textId="77777777" w:rsidR="00EA3459" w:rsidRPr="0026179F" w:rsidRDefault="00EA3459" w:rsidP="00252CD0">
                <w:pPr>
                  <w:autoSpaceDE w:val="0"/>
                  <w:autoSpaceDN w:val="0"/>
                  <w:adjustRightInd w:val="0"/>
                  <w:jc w:val="both"/>
                  <w:rPr>
                    <w:ins w:id="92" w:author="Lily Li" w:date="2022-08-05T12:48:00Z"/>
                    <w:rFonts w:ascii="Calibri" w:hAnsi="Calibri" w:cs="Calibri"/>
                    <w:color w:val="000000"/>
                    <w:sz w:val="23"/>
                    <w:szCs w:val="23"/>
                  </w:rPr>
                </w:pPr>
                <w:ins w:id="93" w:author="Lily Li" w:date="2022-08-05T12:48:00Z">
                  <w:r>
                    <w:rPr>
                      <w:rFonts w:ascii="Calibri" w:hAnsi="Calibri" w:cs="Calibri"/>
                      <w:color w:val="000000"/>
                      <w:sz w:val="23"/>
                      <w:szCs w:val="23"/>
                    </w:rPr>
                    <w:t>Subtotal</w:t>
                  </w:r>
                </w:ins>
              </w:p>
            </w:tc>
            <w:tc>
              <w:tcPr>
                <w:tcW w:w="1275" w:type="dxa"/>
              </w:tcPr>
              <w:p w14:paraId="3C80AF17" w14:textId="77777777" w:rsidR="00EA3459" w:rsidRDefault="00EA3459" w:rsidP="00252CD0">
                <w:pPr>
                  <w:jc w:val="center"/>
                  <w:rPr>
                    <w:ins w:id="94" w:author="Lily Li" w:date="2022-08-05T12:48:00Z"/>
                    <w:rFonts w:ascii="Times New Roman" w:hAnsi="Times New Roman" w:cs="Times New Roman"/>
                    <w:color w:val="000000"/>
                  </w:rPr>
                </w:pPr>
                <w:ins w:id="95" w:author="Lily Li" w:date="2022-08-05T12:48:00Z">
                  <w:r>
                    <w:rPr>
                      <w:rFonts w:ascii="Times New Roman" w:hAnsi="Times New Roman" w:cs="Times New Roman"/>
                      <w:color w:val="000000"/>
                    </w:rPr>
                    <w:t>100</w:t>
                  </w:r>
                </w:ins>
              </w:p>
            </w:tc>
            <w:tc>
              <w:tcPr>
                <w:tcW w:w="1083" w:type="dxa"/>
              </w:tcPr>
              <w:p w14:paraId="2FC9E737" w14:textId="77777777" w:rsidR="00EA3459" w:rsidRDefault="00EA3459" w:rsidP="00252CD0">
                <w:pPr>
                  <w:jc w:val="both"/>
                  <w:rPr>
                    <w:ins w:id="96" w:author="Lily Li" w:date="2022-08-05T12:48:00Z"/>
                    <w:rFonts w:ascii="Times New Roman" w:hAnsi="Times New Roman" w:cs="Times New Roman"/>
                    <w:color w:val="000000"/>
                  </w:rPr>
                </w:pPr>
                <w:ins w:id="97" w:author="Lily Li" w:date="2022-08-05T12:48:00Z">
                  <w:r>
                    <w:rPr>
                      <w:rFonts w:ascii="Times New Roman" w:hAnsi="Times New Roman" w:cs="Times New Roman"/>
                      <w:color w:val="000000"/>
                    </w:rPr>
                    <w:t>88</w:t>
                  </w:r>
                </w:ins>
              </w:p>
            </w:tc>
          </w:tr>
          <w:tr w:rsidR="00EA3459" w14:paraId="08CF2E8D" w14:textId="77777777" w:rsidTr="00252CD0">
            <w:trPr>
              <w:ins w:id="98" w:author="Lily Li" w:date="2022-08-05T12:48:00Z"/>
            </w:trPr>
            <w:tc>
              <w:tcPr>
                <w:tcW w:w="846" w:type="dxa"/>
              </w:tcPr>
              <w:p w14:paraId="7CD8F76E" w14:textId="77777777" w:rsidR="00EA3459" w:rsidRPr="008B1528" w:rsidRDefault="00EA3459" w:rsidP="00252CD0">
                <w:pPr>
                  <w:jc w:val="center"/>
                  <w:rPr>
                    <w:ins w:id="99" w:author="Lily Li" w:date="2022-08-05T12:48:00Z"/>
                    <w:rFonts w:ascii="Times New Roman" w:hAnsi="Times New Roman" w:cs="Times New Roman"/>
                    <w:color w:val="C00000"/>
                    <w:shd w:val="pct15" w:color="auto" w:fill="FFFFFF"/>
                  </w:rPr>
                </w:pPr>
              </w:p>
            </w:tc>
            <w:tc>
              <w:tcPr>
                <w:tcW w:w="5812" w:type="dxa"/>
              </w:tcPr>
              <w:p w14:paraId="2A992D46" w14:textId="77777777" w:rsidR="00EA3459" w:rsidRPr="008B1528" w:rsidRDefault="00EA3459" w:rsidP="00252CD0">
                <w:pPr>
                  <w:autoSpaceDE w:val="0"/>
                  <w:autoSpaceDN w:val="0"/>
                  <w:adjustRightInd w:val="0"/>
                  <w:jc w:val="both"/>
                  <w:rPr>
                    <w:ins w:id="100" w:author="Lily Li" w:date="2022-08-05T12:48:00Z"/>
                    <w:rFonts w:ascii="Calibri" w:hAnsi="Calibri" w:cs="Calibri"/>
                    <w:color w:val="C00000"/>
                    <w:sz w:val="23"/>
                    <w:szCs w:val="23"/>
                    <w:shd w:val="pct15" w:color="auto" w:fill="FFFFFF"/>
                  </w:rPr>
                </w:pPr>
              </w:p>
            </w:tc>
            <w:tc>
              <w:tcPr>
                <w:tcW w:w="1275" w:type="dxa"/>
              </w:tcPr>
              <w:p w14:paraId="516AA913" w14:textId="77777777" w:rsidR="00EA3459" w:rsidRPr="008B1528" w:rsidRDefault="00EA3459" w:rsidP="00252CD0">
                <w:pPr>
                  <w:jc w:val="center"/>
                  <w:rPr>
                    <w:ins w:id="101" w:author="Lily Li" w:date="2022-08-05T12:48:00Z"/>
                    <w:rFonts w:ascii="Times New Roman" w:hAnsi="Times New Roman" w:cs="Times New Roman"/>
                    <w:color w:val="C00000"/>
                    <w:shd w:val="pct15" w:color="auto" w:fill="FFFFFF"/>
                  </w:rPr>
                </w:pPr>
              </w:p>
            </w:tc>
            <w:tc>
              <w:tcPr>
                <w:tcW w:w="1083" w:type="dxa"/>
              </w:tcPr>
              <w:p w14:paraId="03E52528" w14:textId="77777777" w:rsidR="00EA3459" w:rsidRPr="008B1528" w:rsidRDefault="00EA3459" w:rsidP="00252CD0">
                <w:pPr>
                  <w:jc w:val="both"/>
                  <w:rPr>
                    <w:ins w:id="102" w:author="Lily Li" w:date="2022-08-05T12:48:00Z"/>
                    <w:rFonts w:ascii="Times New Roman" w:hAnsi="Times New Roman" w:cs="Times New Roman"/>
                    <w:color w:val="C00000"/>
                    <w:shd w:val="pct15" w:color="auto" w:fill="FFFFFF"/>
                  </w:rPr>
                </w:pPr>
              </w:p>
            </w:tc>
          </w:tr>
          <w:tr w:rsidR="00EA3459" w14:paraId="7DB51572" w14:textId="77777777" w:rsidTr="00252CD0">
            <w:trPr>
              <w:ins w:id="103" w:author="Lily Li" w:date="2022-08-05T12:48:00Z"/>
            </w:trPr>
            <w:tc>
              <w:tcPr>
                <w:tcW w:w="846" w:type="dxa"/>
              </w:tcPr>
              <w:p w14:paraId="0F39817C" w14:textId="77777777" w:rsidR="00EA3459" w:rsidRDefault="00EA3459" w:rsidP="00252CD0">
                <w:pPr>
                  <w:jc w:val="center"/>
                  <w:rPr>
                    <w:ins w:id="104" w:author="Lily Li" w:date="2022-08-05T12:48:00Z"/>
                    <w:rFonts w:ascii="Times New Roman" w:hAnsi="Times New Roman" w:cs="Times New Roman"/>
                    <w:color w:val="000000"/>
                  </w:rPr>
                </w:pPr>
                <w:ins w:id="105" w:author="Lily Li" w:date="2022-08-05T12:48:00Z">
                  <w:r>
                    <w:rPr>
                      <w:rFonts w:ascii="Times New Roman" w:hAnsi="Times New Roman" w:cs="Times New Roman"/>
                      <w:color w:val="000000"/>
                    </w:rPr>
                    <w:t>10</w:t>
                  </w:r>
                </w:ins>
              </w:p>
            </w:tc>
            <w:tc>
              <w:tcPr>
                <w:tcW w:w="5812" w:type="dxa"/>
              </w:tcPr>
              <w:p w14:paraId="2C29369C" w14:textId="77777777" w:rsidR="00EA3459" w:rsidRDefault="00EA3459" w:rsidP="00252CD0">
                <w:pPr>
                  <w:autoSpaceDE w:val="0"/>
                  <w:autoSpaceDN w:val="0"/>
                  <w:adjustRightInd w:val="0"/>
                  <w:jc w:val="both"/>
                  <w:rPr>
                    <w:ins w:id="106" w:author="Lily Li" w:date="2022-08-05T12:48:00Z"/>
                    <w:rFonts w:ascii="Calibri" w:hAnsi="Calibri" w:cs="Calibri"/>
                    <w:color w:val="000000"/>
                    <w:sz w:val="23"/>
                    <w:szCs w:val="23"/>
                  </w:rPr>
                </w:pPr>
                <w:ins w:id="107" w:author="Lily Li" w:date="2022-08-05T12:48:00Z">
                  <w:r>
                    <w:rPr>
                      <w:rFonts w:ascii="Calibri" w:hAnsi="Calibri" w:cs="Calibri"/>
                      <w:color w:val="000000"/>
                      <w:sz w:val="23"/>
                      <w:szCs w:val="23"/>
                    </w:rPr>
                    <w:t>Convert to out of 15</w:t>
                  </w:r>
                </w:ins>
              </w:p>
            </w:tc>
            <w:tc>
              <w:tcPr>
                <w:tcW w:w="1275" w:type="dxa"/>
              </w:tcPr>
              <w:p w14:paraId="4420B9DE" w14:textId="77777777" w:rsidR="00EA3459" w:rsidRDefault="00EA3459" w:rsidP="00252CD0">
                <w:pPr>
                  <w:jc w:val="center"/>
                  <w:rPr>
                    <w:ins w:id="108" w:author="Lily Li" w:date="2022-08-05T12:48:00Z"/>
                    <w:rFonts w:ascii="Times New Roman" w:hAnsi="Times New Roman" w:cs="Times New Roman"/>
                    <w:color w:val="000000"/>
                  </w:rPr>
                </w:pPr>
                <w:ins w:id="109" w:author="Lily Li" w:date="2022-08-05T12:48:00Z">
                  <w:r>
                    <w:rPr>
                      <w:rFonts w:ascii="Times New Roman" w:hAnsi="Times New Roman" w:cs="Times New Roman"/>
                      <w:color w:val="000000"/>
                    </w:rPr>
                    <w:t>15</w:t>
                  </w:r>
                </w:ins>
              </w:p>
            </w:tc>
            <w:tc>
              <w:tcPr>
                <w:tcW w:w="1083" w:type="dxa"/>
              </w:tcPr>
              <w:p w14:paraId="36874028" w14:textId="77777777" w:rsidR="00EA3459" w:rsidRDefault="00EA3459" w:rsidP="00252CD0">
                <w:pPr>
                  <w:jc w:val="both"/>
                  <w:rPr>
                    <w:ins w:id="110" w:author="Lily Li" w:date="2022-08-05T12:48:00Z"/>
                    <w:rFonts w:ascii="Times New Roman" w:hAnsi="Times New Roman" w:cs="Times New Roman"/>
                    <w:color w:val="000000"/>
                  </w:rPr>
                </w:pPr>
                <w:ins w:id="111" w:author="Lily Li" w:date="2022-08-05T12:48:00Z">
                  <w:r>
                    <w:rPr>
                      <w:rFonts w:ascii="Times New Roman" w:hAnsi="Times New Roman" w:cs="Times New Roman"/>
                      <w:color w:val="000000"/>
                    </w:rPr>
                    <w:t>13.2</w:t>
                  </w:r>
                </w:ins>
              </w:p>
            </w:tc>
          </w:tr>
          <w:tr w:rsidR="00EA3459" w14:paraId="6739278B" w14:textId="77777777" w:rsidTr="00252CD0">
            <w:trPr>
              <w:ins w:id="112" w:author="Lily Li" w:date="2022-08-05T12:48:00Z"/>
            </w:trPr>
            <w:tc>
              <w:tcPr>
                <w:tcW w:w="846" w:type="dxa"/>
              </w:tcPr>
              <w:p w14:paraId="2704AB3B" w14:textId="77777777" w:rsidR="00EA3459" w:rsidRDefault="00EA3459" w:rsidP="00252CD0">
                <w:pPr>
                  <w:jc w:val="center"/>
                  <w:rPr>
                    <w:ins w:id="113" w:author="Lily Li" w:date="2022-08-05T12:48:00Z"/>
                    <w:rFonts w:ascii="Times New Roman" w:hAnsi="Times New Roman" w:cs="Times New Roman"/>
                    <w:color w:val="000000"/>
                  </w:rPr>
                </w:pPr>
                <w:ins w:id="114" w:author="Lily Li" w:date="2022-08-05T12:48:00Z">
                  <w:r>
                    <w:rPr>
                      <w:rFonts w:ascii="Times New Roman" w:hAnsi="Times New Roman" w:cs="Times New Roman"/>
                      <w:color w:val="000000"/>
                    </w:rPr>
                    <w:t>11</w:t>
                  </w:r>
                </w:ins>
              </w:p>
            </w:tc>
            <w:tc>
              <w:tcPr>
                <w:tcW w:w="5812" w:type="dxa"/>
              </w:tcPr>
              <w:p w14:paraId="7929B0CD" w14:textId="77777777" w:rsidR="00EA3459" w:rsidRDefault="00EA3459" w:rsidP="00252CD0">
                <w:pPr>
                  <w:autoSpaceDE w:val="0"/>
                  <w:autoSpaceDN w:val="0"/>
                  <w:adjustRightInd w:val="0"/>
                  <w:jc w:val="both"/>
                  <w:rPr>
                    <w:ins w:id="115" w:author="Lily Li" w:date="2022-08-05T12:48:00Z"/>
                    <w:rFonts w:ascii="Calibri" w:hAnsi="Calibri" w:cs="Calibri"/>
                    <w:color w:val="000000"/>
                    <w:sz w:val="23"/>
                    <w:szCs w:val="23"/>
                  </w:rPr>
                </w:pPr>
                <w:proofErr w:type="gramStart"/>
                <w:ins w:id="116" w:author="Lily Li" w:date="2022-08-05T12:48:00Z">
                  <w:r>
                    <w:rPr>
                      <w:rFonts w:ascii="Calibri" w:hAnsi="Calibri" w:cs="Calibri"/>
                      <w:color w:val="000000"/>
                      <w:sz w:val="23"/>
                      <w:szCs w:val="23"/>
                    </w:rPr>
                    <w:t>Penalties  (</w:t>
                  </w:r>
                  <w:proofErr w:type="gramEnd"/>
                  <w:r>
                    <w:rPr>
                      <w:rFonts w:ascii="Calibri" w:hAnsi="Calibri" w:cs="Calibri"/>
                      <w:color w:val="000000"/>
                      <w:sz w:val="23"/>
                      <w:szCs w:val="23"/>
                    </w:rPr>
                    <w:t>Late penalty, plagiarism, etc.,)</w:t>
                  </w:r>
                </w:ins>
              </w:p>
            </w:tc>
            <w:tc>
              <w:tcPr>
                <w:tcW w:w="1275" w:type="dxa"/>
              </w:tcPr>
              <w:p w14:paraId="4F70956B" w14:textId="77777777" w:rsidR="00EA3459" w:rsidRDefault="00EA3459" w:rsidP="00252CD0">
                <w:pPr>
                  <w:jc w:val="center"/>
                  <w:rPr>
                    <w:ins w:id="117" w:author="Lily Li" w:date="2022-08-05T12:48:00Z"/>
                    <w:rFonts w:ascii="Times New Roman" w:hAnsi="Times New Roman" w:cs="Times New Roman"/>
                    <w:color w:val="000000"/>
                  </w:rPr>
                </w:pPr>
              </w:p>
            </w:tc>
            <w:tc>
              <w:tcPr>
                <w:tcW w:w="1083" w:type="dxa"/>
              </w:tcPr>
              <w:p w14:paraId="2D2107E8" w14:textId="77777777" w:rsidR="00EA3459" w:rsidRDefault="00EA3459" w:rsidP="00252CD0">
                <w:pPr>
                  <w:jc w:val="both"/>
                  <w:rPr>
                    <w:ins w:id="118" w:author="Lily Li" w:date="2022-08-05T12:48:00Z"/>
                    <w:rFonts w:ascii="Times New Roman" w:hAnsi="Times New Roman" w:cs="Times New Roman"/>
                    <w:color w:val="000000"/>
                  </w:rPr>
                </w:pPr>
              </w:p>
            </w:tc>
          </w:tr>
          <w:tr w:rsidR="00EA3459" w14:paraId="49284DAB" w14:textId="77777777" w:rsidTr="00252CD0">
            <w:trPr>
              <w:ins w:id="119" w:author="Lily Li" w:date="2022-08-05T12:48:00Z"/>
            </w:trPr>
            <w:tc>
              <w:tcPr>
                <w:tcW w:w="846" w:type="dxa"/>
              </w:tcPr>
              <w:p w14:paraId="16AEFEA7" w14:textId="77777777" w:rsidR="00EA3459" w:rsidRDefault="00EA3459" w:rsidP="00252CD0">
                <w:pPr>
                  <w:jc w:val="center"/>
                  <w:rPr>
                    <w:ins w:id="120" w:author="Lily Li" w:date="2022-08-05T12:48:00Z"/>
                    <w:rFonts w:ascii="Times New Roman" w:hAnsi="Times New Roman" w:cs="Times New Roman"/>
                    <w:color w:val="000000"/>
                  </w:rPr>
                </w:pPr>
                <w:ins w:id="121" w:author="Lily Li" w:date="2022-08-05T12:48:00Z">
                  <w:r>
                    <w:rPr>
                      <w:rFonts w:ascii="Times New Roman" w:hAnsi="Times New Roman" w:cs="Times New Roman"/>
                      <w:color w:val="000000"/>
                    </w:rPr>
                    <w:t>12</w:t>
                  </w:r>
                </w:ins>
              </w:p>
            </w:tc>
            <w:tc>
              <w:tcPr>
                <w:tcW w:w="5812" w:type="dxa"/>
              </w:tcPr>
              <w:p w14:paraId="526C0982" w14:textId="77777777" w:rsidR="00EA3459" w:rsidRPr="00064158" w:rsidRDefault="00EA3459" w:rsidP="00252CD0">
                <w:pPr>
                  <w:autoSpaceDE w:val="0"/>
                  <w:autoSpaceDN w:val="0"/>
                  <w:adjustRightInd w:val="0"/>
                  <w:jc w:val="both"/>
                  <w:rPr>
                    <w:ins w:id="122" w:author="Lily Li" w:date="2022-08-05T12:48:00Z"/>
                    <w:rFonts w:ascii="Calibri" w:hAnsi="Calibri" w:cs="Calibri"/>
                    <w:b/>
                    <w:bCs/>
                    <w:color w:val="000000"/>
                    <w:sz w:val="23"/>
                    <w:szCs w:val="23"/>
                  </w:rPr>
                </w:pPr>
                <w:ins w:id="123" w:author="Lily Li" w:date="2022-08-05T12:48:00Z">
                  <w:r w:rsidRPr="00064158">
                    <w:rPr>
                      <w:rFonts w:ascii="Calibri" w:hAnsi="Calibri" w:cs="Calibri"/>
                      <w:b/>
                      <w:bCs/>
                      <w:color w:val="000000"/>
                      <w:sz w:val="23"/>
                      <w:szCs w:val="23"/>
                    </w:rPr>
                    <w:t xml:space="preserve">Final total </w:t>
                  </w:r>
                </w:ins>
              </w:p>
            </w:tc>
            <w:tc>
              <w:tcPr>
                <w:tcW w:w="1275" w:type="dxa"/>
              </w:tcPr>
              <w:p w14:paraId="15B5ACF3" w14:textId="77777777" w:rsidR="00EA3459" w:rsidRDefault="00EA3459" w:rsidP="00252CD0">
                <w:pPr>
                  <w:jc w:val="center"/>
                  <w:rPr>
                    <w:ins w:id="124" w:author="Lily Li" w:date="2022-08-05T12:48:00Z"/>
                    <w:rFonts w:ascii="Times New Roman" w:hAnsi="Times New Roman" w:cs="Times New Roman"/>
                    <w:color w:val="000000"/>
                  </w:rPr>
                </w:pPr>
                <w:ins w:id="125" w:author="Lily Li" w:date="2022-08-05T12:48:00Z">
                  <w:r>
                    <w:rPr>
                      <w:rFonts w:ascii="Times New Roman" w:hAnsi="Times New Roman" w:cs="Times New Roman"/>
                      <w:color w:val="000000"/>
                    </w:rPr>
                    <w:t>15</w:t>
                  </w:r>
                </w:ins>
              </w:p>
            </w:tc>
            <w:tc>
              <w:tcPr>
                <w:tcW w:w="1083" w:type="dxa"/>
              </w:tcPr>
              <w:p w14:paraId="75B8AF41" w14:textId="77777777" w:rsidR="00EA3459" w:rsidRDefault="00EA3459" w:rsidP="00252CD0">
                <w:pPr>
                  <w:jc w:val="both"/>
                  <w:rPr>
                    <w:ins w:id="126" w:author="Lily Li" w:date="2022-08-05T12:48:00Z"/>
                    <w:rFonts w:ascii="Times New Roman" w:hAnsi="Times New Roman" w:cs="Times New Roman"/>
                    <w:color w:val="000000"/>
                  </w:rPr>
                </w:pPr>
                <w:ins w:id="127" w:author="Lily Li" w:date="2022-08-05T12:48:00Z">
                  <w:r>
                    <w:rPr>
                      <w:rFonts w:ascii="Times New Roman" w:hAnsi="Times New Roman" w:cs="Times New Roman"/>
                      <w:color w:val="000000"/>
                    </w:rPr>
                    <w:t>13.2</w:t>
                  </w:r>
                </w:ins>
              </w:p>
            </w:tc>
          </w:tr>
        </w:tbl>
        <w:p w14:paraId="480710DA" w14:textId="349B9C68" w:rsidR="00EA3459" w:rsidRDefault="00EA3459">
          <w:pPr>
            <w:rPr>
              <w:ins w:id="128" w:author="Lily Li" w:date="2022-08-05T12:47:00Z"/>
            </w:rPr>
          </w:pPr>
        </w:p>
        <w:p w14:paraId="71FE7CF0" w14:textId="77777777" w:rsidR="00EA3459" w:rsidRDefault="00EA3459">
          <w:pPr>
            <w:rPr>
              <w:ins w:id="129" w:author="Lily Li" w:date="2022-08-05T12:47:00Z"/>
            </w:rPr>
          </w:pPr>
          <w:ins w:id="130" w:author="Lily Li" w:date="2022-08-05T12:47:00Z">
            <w:r>
              <w:br w:type="page"/>
            </w:r>
          </w:ins>
        </w:p>
        <w:p w14:paraId="4117499F" w14:textId="521E5DBA" w:rsidR="00630C49" w:rsidRDefault="00EA3459">
          <w:r>
            <w:rPr>
              <w:noProof/>
            </w:rPr>
            <w:lastRenderedPageBreak/>
            <mc:AlternateContent>
              <mc:Choice Requires="wpg">
                <w:drawing>
                  <wp:anchor distT="0" distB="0" distL="114300" distR="114300" simplePos="0" relativeHeight="251652096" behindDoc="1" locked="0" layoutInCell="1" allowOverlap="1" wp14:anchorId="2DD8FE08" wp14:editId="22FE7C16">
                    <wp:simplePos x="0" y="0"/>
                    <wp:positionH relativeFrom="margin">
                      <wp:posOffset>-442296</wp:posOffset>
                    </wp:positionH>
                    <wp:positionV relativeFrom="page">
                      <wp:posOffset>1141244</wp:posOffset>
                    </wp:positionV>
                    <wp:extent cx="6791960" cy="6828790"/>
                    <wp:effectExtent l="0" t="0" r="889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91960" cy="6828790"/>
                              <a:chOff x="53311" y="255900"/>
                              <a:chExt cx="5508019" cy="5221415"/>
                            </a:xfrm>
                          </wpg:grpSpPr>
                          <wps:wsp>
                            <wps:cNvPr id="126" name="Freeform 10"/>
                            <wps:cNvSpPr>
                              <a:spLocks/>
                            </wps:cNvSpPr>
                            <wps:spPr bwMode="auto">
                              <a:xfrm>
                                <a:off x="53311" y="255900"/>
                                <a:ext cx="5306608" cy="522141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2BFA82" w14:textId="28D085DD" w:rsidR="00630C49" w:rsidRDefault="00630C49">
                                  <w:pPr>
                                    <w:rPr>
                                      <w:color w:val="FFFFFF" w:themeColor="background1"/>
                                      <w:sz w:val="72"/>
                                      <w:szCs w:val="72"/>
                                    </w:rPr>
                                  </w:pPr>
                                  <w:r>
                                    <w:rPr>
                                      <w:color w:val="FFFFFF" w:themeColor="background1"/>
                                      <w:sz w:val="72"/>
                                      <w:szCs w:val="72"/>
                                    </w:rPr>
                                    <w:t>COIT13230</w:t>
                                  </w:r>
                                </w:p>
                                <w:p w14:paraId="7BE58F26" w14:textId="77777777" w:rsidR="00630C49" w:rsidRDefault="00630C49">
                                  <w:pPr>
                                    <w:rPr>
                                      <w:color w:val="FFFFFF" w:themeColor="background1"/>
                                      <w:sz w:val="72"/>
                                      <w:szCs w:val="72"/>
                                    </w:rPr>
                                  </w:pPr>
                                </w:p>
                                <w:p w14:paraId="067E224D" w14:textId="5C9F622D" w:rsidR="00630C49" w:rsidRPr="00630C49" w:rsidRDefault="00630C49">
                                  <w:pPr>
                                    <w:rPr>
                                      <w:color w:val="FFFFFF" w:themeColor="background1"/>
                                      <w:sz w:val="52"/>
                                      <w:szCs w:val="52"/>
                                    </w:rPr>
                                  </w:pPr>
                                  <w:r w:rsidRPr="00630C49">
                                    <w:rPr>
                                      <w:color w:val="FFFFFF" w:themeColor="background1"/>
                                      <w:sz w:val="52"/>
                                      <w:szCs w:val="52"/>
                                    </w:rPr>
                                    <w:t>APPLICATION AND SOFTWARE DEVELOPMENT CAPSTONE PROJECT</w:t>
                                  </w:r>
                                </w:p>
                                <w:p w14:paraId="29B253DF" w14:textId="77777777" w:rsidR="00630C49" w:rsidRDefault="00630C49">
                                  <w:pPr>
                                    <w:rPr>
                                      <w:color w:val="FFFFFF" w:themeColor="background1"/>
                                      <w:sz w:val="72"/>
                                      <w:szCs w:val="72"/>
                                    </w:rPr>
                                  </w:pPr>
                                </w:p>
                                <w:p w14:paraId="60539E2A" w14:textId="5EAF288E" w:rsidR="00630C49" w:rsidRDefault="00630C49">
                                  <w:pPr>
                                    <w:rPr>
                                      <w:color w:val="FFFFFF" w:themeColor="background1"/>
                                      <w:sz w:val="40"/>
                                      <w:szCs w:val="40"/>
                                    </w:rPr>
                                  </w:pPr>
                                  <w:r w:rsidRPr="00630C49">
                                    <w:rPr>
                                      <w:color w:val="FFFFFF" w:themeColor="background1"/>
                                      <w:sz w:val="40"/>
                                      <w:szCs w:val="40"/>
                                    </w:rPr>
                                    <w:t>ASSIGNMENT 1</w:t>
                                  </w:r>
                                  <w:r w:rsidR="008C730C">
                                    <w:rPr>
                                      <w:color w:val="FFFFFF" w:themeColor="background1"/>
                                      <w:sz w:val="40"/>
                                      <w:szCs w:val="40"/>
                                    </w:rPr>
                                    <w:t xml:space="preserve"> – PROJECT PROPOSAL AND PLAN</w:t>
                                  </w:r>
                                </w:p>
                                <w:p w14:paraId="004C588B" w14:textId="4E184F56" w:rsidR="00F958F8" w:rsidRPr="00630C49" w:rsidRDefault="00F958F8">
                                  <w:pPr>
                                    <w:rPr>
                                      <w:color w:val="FFFFFF" w:themeColor="background1"/>
                                      <w:sz w:val="40"/>
                                      <w:szCs w:val="40"/>
                                    </w:rPr>
                                  </w:pPr>
                                  <w:r>
                                    <w:rPr>
                                      <w:color w:val="FFFFFF" w:themeColor="background1"/>
                                      <w:sz w:val="40"/>
                                      <w:szCs w:val="40"/>
                                    </w:rPr>
                                    <w:t xml:space="preserve">DUE DATE: 29/07/2022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DD8FE08" id="Group 125" o:spid="_x0000_s1026" style="position:absolute;margin-left:-34.85pt;margin-top:89.85pt;width:534.8pt;height:537.7pt;z-index:-251664384;mso-position-horizontal-relative:margin;mso-position-vertical-relative:page;mso-width-relative:margin" coordorigin="533,2559" coordsize="55080,5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">
                    <o:lock v:ext="edit" aspectratio="t"/>
                    <v:shape id="Freeform 10" o:spid="_x0000_s1027" style="position:absolute;left:533;top:2559;width:53066;height:5221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803702;832843,4960344;5306608,4803702;5306608,4602304;5306608,0;0,0" o:connectangles="0,0,0,0,0,0,0" textboxrect="0,0,720,700"/>
                      <v:textbox inset="1in,86.4pt,86.4pt,86.4pt">
                        <w:txbxContent>
                          <w:p w14:paraId="782BFA82" w14:textId="28D085DD" w:rsidR="00630C49" w:rsidRDefault="00630C49">
                            <w:pPr>
                              <w:rPr>
                                <w:color w:val="FFFFFF" w:themeColor="background1"/>
                                <w:sz w:val="72"/>
                                <w:szCs w:val="72"/>
                              </w:rPr>
                            </w:pPr>
                            <w:r>
                              <w:rPr>
                                <w:color w:val="FFFFFF" w:themeColor="background1"/>
                                <w:sz w:val="72"/>
                                <w:szCs w:val="72"/>
                              </w:rPr>
                              <w:t>COIT13230</w:t>
                            </w:r>
                          </w:p>
                          <w:p w14:paraId="7BE58F26" w14:textId="77777777" w:rsidR="00630C49" w:rsidRDefault="00630C49">
                            <w:pPr>
                              <w:rPr>
                                <w:color w:val="FFFFFF" w:themeColor="background1"/>
                                <w:sz w:val="72"/>
                                <w:szCs w:val="72"/>
                              </w:rPr>
                            </w:pPr>
                          </w:p>
                          <w:p w14:paraId="067E224D" w14:textId="5C9F622D" w:rsidR="00630C49" w:rsidRPr="00630C49" w:rsidRDefault="00630C49">
                            <w:pPr>
                              <w:rPr>
                                <w:color w:val="FFFFFF" w:themeColor="background1"/>
                                <w:sz w:val="52"/>
                                <w:szCs w:val="52"/>
                              </w:rPr>
                            </w:pPr>
                            <w:r w:rsidRPr="00630C49">
                              <w:rPr>
                                <w:color w:val="FFFFFF" w:themeColor="background1"/>
                                <w:sz w:val="52"/>
                                <w:szCs w:val="52"/>
                              </w:rPr>
                              <w:t>APPLICATION AND SOFTWARE DEVELOPMENT CAPSTONE PROJECT</w:t>
                            </w:r>
                          </w:p>
                          <w:p w14:paraId="29B253DF" w14:textId="77777777" w:rsidR="00630C49" w:rsidRDefault="00630C49">
                            <w:pPr>
                              <w:rPr>
                                <w:color w:val="FFFFFF" w:themeColor="background1"/>
                                <w:sz w:val="72"/>
                                <w:szCs w:val="72"/>
                              </w:rPr>
                            </w:pPr>
                          </w:p>
                          <w:p w14:paraId="60539E2A" w14:textId="5EAF288E" w:rsidR="00630C49" w:rsidRDefault="00630C49">
                            <w:pPr>
                              <w:rPr>
                                <w:color w:val="FFFFFF" w:themeColor="background1"/>
                                <w:sz w:val="40"/>
                                <w:szCs w:val="40"/>
                              </w:rPr>
                            </w:pPr>
                            <w:r w:rsidRPr="00630C49">
                              <w:rPr>
                                <w:color w:val="FFFFFF" w:themeColor="background1"/>
                                <w:sz w:val="40"/>
                                <w:szCs w:val="40"/>
                              </w:rPr>
                              <w:t>ASSIGNMENT 1</w:t>
                            </w:r>
                            <w:r w:rsidR="008C730C">
                              <w:rPr>
                                <w:color w:val="FFFFFF" w:themeColor="background1"/>
                                <w:sz w:val="40"/>
                                <w:szCs w:val="40"/>
                              </w:rPr>
                              <w:t xml:space="preserve"> – PROJECT PROPOSAL AND PLAN</w:t>
                            </w:r>
                          </w:p>
                          <w:p w14:paraId="004C588B" w14:textId="4E184F56" w:rsidR="00F958F8" w:rsidRPr="00630C49" w:rsidRDefault="00F958F8">
                            <w:pPr>
                              <w:rPr>
                                <w:color w:val="FFFFFF" w:themeColor="background1"/>
                                <w:sz w:val="40"/>
                                <w:szCs w:val="40"/>
                              </w:rPr>
                            </w:pPr>
                            <w:r>
                              <w:rPr>
                                <w:color w:val="FFFFFF" w:themeColor="background1"/>
                                <w:sz w:val="40"/>
                                <w:szCs w:val="40"/>
                              </w:rPr>
                              <w:t xml:space="preserve">DUE DATE: 29/07/2022 </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33A339A" w14:textId="3D2F30C8" w:rsidR="00630C49" w:rsidRDefault="00C03BDE">
          <w:r>
            <w:rPr>
              <w:noProof/>
            </w:rPr>
            <mc:AlternateContent>
              <mc:Choice Requires="wps">
                <w:drawing>
                  <wp:anchor distT="0" distB="0" distL="114300" distR="114300" simplePos="0" relativeHeight="251664384" behindDoc="0" locked="0" layoutInCell="1" allowOverlap="1" wp14:anchorId="306370DA" wp14:editId="053FD4D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5525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3AA69" w14:textId="05751E10" w:rsidR="00630C49" w:rsidRDefault="00630C49">
                                <w:pPr>
                                  <w:pStyle w:val="NoSpacing"/>
                                  <w:spacing w:before="40" w:after="40"/>
                                  <w:rPr>
                                    <w:caps/>
                                    <w:color w:val="4472C4" w:themeColor="accent1"/>
                                    <w:sz w:val="28"/>
                                    <w:szCs w:val="28"/>
                                  </w:rPr>
                                </w:pPr>
                                <w:r>
                                  <w:rPr>
                                    <w:caps/>
                                    <w:color w:val="4472C4" w:themeColor="accent1"/>
                                    <w:sz w:val="28"/>
                                    <w:szCs w:val="28"/>
                                  </w:rPr>
                                  <w:t xml:space="preserve">wORK iNTEGRATED lEARNING mANAGEMENT aPPLICATION (wilma) </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9D4793" w14:textId="735FD36A" w:rsidR="00630C49" w:rsidRDefault="00630C49">
                                    <w:pPr>
                                      <w:pStyle w:val="NoSpacing"/>
                                      <w:spacing w:before="40" w:after="40"/>
                                      <w:rPr>
                                        <w:caps/>
                                        <w:color w:val="5B9BD5" w:themeColor="accent5"/>
                                        <w:sz w:val="24"/>
                                        <w:szCs w:val="24"/>
                                      </w:rPr>
                                    </w:pPr>
                                    <w:r>
                                      <w:rPr>
                                        <w:caps/>
                                        <w:color w:val="5B9BD5" w:themeColor="accent5"/>
                                        <w:sz w:val="24"/>
                                        <w:szCs w:val="24"/>
                                      </w:rPr>
                                      <w:t>Nicholas McGuffin</w:t>
                                    </w:r>
                                    <w:r w:rsidR="00681F77">
                                      <w:rPr>
                                        <w:caps/>
                                        <w:color w:val="5B9BD5" w:themeColor="accent5"/>
                                        <w:sz w:val="24"/>
                                        <w:szCs w:val="24"/>
                                      </w:rPr>
                                      <w:t xml:space="preserve"> -</w:t>
                                    </w:r>
                                    <w:r>
                                      <w:rPr>
                                        <w:caps/>
                                        <w:color w:val="5B9BD5" w:themeColor="accent5"/>
                                        <w:sz w:val="24"/>
                                        <w:szCs w:val="24"/>
                                      </w:rPr>
                                      <w:t xml:space="preserve"> 12115435</w:t>
                                    </w:r>
                                  </w:p>
                                </w:sdtContent>
                              </w:sdt>
                              <w:p w14:paraId="340C666B" w14:textId="131C7D40" w:rsidR="00C03BDE" w:rsidRDefault="00C03BDE">
                                <w:pPr>
                                  <w:pStyle w:val="NoSpacing"/>
                                  <w:spacing w:before="40" w:after="40"/>
                                  <w:rPr>
                                    <w:caps/>
                                    <w:color w:val="5B9BD5" w:themeColor="accent5"/>
                                    <w:sz w:val="24"/>
                                    <w:szCs w:val="24"/>
                                  </w:rPr>
                                </w:pPr>
                                <w:r>
                                  <w:rPr>
                                    <w:caps/>
                                    <w:color w:val="5B9BD5" w:themeColor="accent5"/>
                                    <w:sz w:val="24"/>
                                    <w:szCs w:val="24"/>
                                  </w:rPr>
                                  <w:t>nATHAN dOWNES</w:t>
                                </w:r>
                                <w:r w:rsidR="00681F77">
                                  <w:rPr>
                                    <w:caps/>
                                    <w:color w:val="5B9BD5" w:themeColor="accent5"/>
                                    <w:sz w:val="24"/>
                                    <w:szCs w:val="24"/>
                                  </w:rPr>
                                  <w:t xml:space="preserve"> - </w:t>
                                </w:r>
                                <w:r w:rsidR="00A964EF">
                                  <w:rPr>
                                    <w:caps/>
                                    <w:color w:val="5B9BD5" w:themeColor="accent5"/>
                                    <w:sz w:val="24"/>
                                    <w:szCs w:val="24"/>
                                  </w:rPr>
                                  <w:t>12046570</w:t>
                                </w:r>
                              </w:p>
                              <w:p w14:paraId="21619940" w14:textId="376CADD7" w:rsidR="00873C90" w:rsidRDefault="00873C90">
                                <w:pPr>
                                  <w:pStyle w:val="NoSpacing"/>
                                  <w:spacing w:before="40" w:after="40"/>
                                  <w:rPr>
                                    <w:caps/>
                                    <w:color w:val="5B9BD5" w:themeColor="accent5"/>
                                    <w:sz w:val="24"/>
                                    <w:szCs w:val="24"/>
                                  </w:rPr>
                                </w:pPr>
                                <w:r>
                                  <w:rPr>
                                    <w:caps/>
                                    <w:color w:val="5B9BD5" w:themeColor="accent5"/>
                                    <w:sz w:val="24"/>
                                    <w:szCs w:val="24"/>
                                  </w:rPr>
                                  <w:t xml:space="preserve">rORY aLLEN </w:t>
                                </w:r>
                                <w:r w:rsidR="00A964EF">
                                  <w:rPr>
                                    <w:caps/>
                                    <w:color w:val="5B9BD5" w:themeColor="accent5"/>
                                    <w:sz w:val="24"/>
                                    <w:szCs w:val="24"/>
                                  </w:rPr>
                                  <w:t>- 12149026</w:t>
                                </w:r>
                              </w:p>
                              <w:p w14:paraId="10453D00" w14:textId="1C875F5B" w:rsidR="00873C90" w:rsidRDefault="00873C90">
                                <w:pPr>
                                  <w:pStyle w:val="NoSpacing"/>
                                  <w:spacing w:before="40" w:after="40"/>
                                  <w:rPr>
                                    <w:caps/>
                                    <w:color w:val="5B9BD5" w:themeColor="accent5"/>
                                    <w:sz w:val="24"/>
                                    <w:szCs w:val="24"/>
                                  </w:rPr>
                                </w:pPr>
                                <w:r>
                                  <w:rPr>
                                    <w:caps/>
                                    <w:color w:val="5B9BD5" w:themeColor="accent5"/>
                                    <w:sz w:val="24"/>
                                    <w:szCs w:val="24"/>
                                  </w:rPr>
                                  <w:t xml:space="preserve">nATHAN </w:t>
                                </w:r>
                                <w:r w:rsidR="00C03BDE">
                                  <w:rPr>
                                    <w:caps/>
                                    <w:color w:val="5B9BD5" w:themeColor="accent5"/>
                                    <w:sz w:val="24"/>
                                    <w:szCs w:val="24"/>
                                  </w:rPr>
                                  <w:t>sNOW</w:t>
                                </w:r>
                                <w:r w:rsidR="00A964EF">
                                  <w:rPr>
                                    <w:caps/>
                                    <w:color w:val="5B9BD5" w:themeColor="accent5"/>
                                    <w:sz w:val="24"/>
                                    <w:szCs w:val="24"/>
                                  </w:rPr>
                                  <w:t xml:space="preserve"> - </w:t>
                                </w:r>
                                <w:r w:rsidR="00DF5A45">
                                  <w:rPr>
                                    <w:caps/>
                                    <w:color w:val="5B9BD5" w:themeColor="accent5"/>
                                    <w:sz w:val="24"/>
                                    <w:szCs w:val="24"/>
                                  </w:rPr>
                                  <w:t>12060962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06370DA" id="_x0000_t202" coordsize="21600,21600" o:spt="202" path="m,l,21600r21600,l21600,xe">
                    <v:stroke joinstyle="miter"/>
                    <v:path gradientshapeok="t" o:connecttype="rect"/>
                  </v:shapetype>
                  <v:shape id="Text Box 129" o:spid="_x0000_s1029" type="#_x0000_t202" style="position:absolute;margin-left:0;margin-top:0;width:453pt;height:122.2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" filled="f" stroked="f" strokeweight=".5pt">
                    <v:textbox inset="1in,0,86.4pt,0">
                      <w:txbxContent>
                        <w:p w14:paraId="2DB3AA69" w14:textId="05751E10" w:rsidR="00630C49" w:rsidRDefault="00630C49">
                          <w:pPr>
                            <w:pStyle w:val="NoSpacing"/>
                            <w:spacing w:before="40" w:after="40"/>
                            <w:rPr>
                              <w:caps/>
                              <w:color w:val="4472C4" w:themeColor="accent1"/>
                              <w:sz w:val="28"/>
                              <w:szCs w:val="28"/>
                            </w:rPr>
                          </w:pPr>
                          <w:r>
                            <w:rPr>
                              <w:caps/>
                              <w:color w:val="4472C4" w:themeColor="accent1"/>
                              <w:sz w:val="28"/>
                              <w:szCs w:val="28"/>
                            </w:rPr>
                            <w:t xml:space="preserve">wORK iNTEGRATED lEARNING mANAGEMENT aPPLICATION (wilma) </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9D4793" w14:textId="735FD36A" w:rsidR="00630C49" w:rsidRDefault="00630C49">
                              <w:pPr>
                                <w:pStyle w:val="NoSpacing"/>
                                <w:spacing w:before="40" w:after="40"/>
                                <w:rPr>
                                  <w:caps/>
                                  <w:color w:val="5B9BD5" w:themeColor="accent5"/>
                                  <w:sz w:val="24"/>
                                  <w:szCs w:val="24"/>
                                </w:rPr>
                              </w:pPr>
                              <w:r>
                                <w:rPr>
                                  <w:caps/>
                                  <w:color w:val="5B9BD5" w:themeColor="accent5"/>
                                  <w:sz w:val="24"/>
                                  <w:szCs w:val="24"/>
                                </w:rPr>
                                <w:t>Nicholas McGuffin</w:t>
                              </w:r>
                              <w:r w:rsidR="00681F77">
                                <w:rPr>
                                  <w:caps/>
                                  <w:color w:val="5B9BD5" w:themeColor="accent5"/>
                                  <w:sz w:val="24"/>
                                  <w:szCs w:val="24"/>
                                </w:rPr>
                                <w:t xml:space="preserve"> -</w:t>
                              </w:r>
                              <w:r>
                                <w:rPr>
                                  <w:caps/>
                                  <w:color w:val="5B9BD5" w:themeColor="accent5"/>
                                  <w:sz w:val="24"/>
                                  <w:szCs w:val="24"/>
                                </w:rPr>
                                <w:t xml:space="preserve"> 12115435</w:t>
                              </w:r>
                            </w:p>
                          </w:sdtContent>
                        </w:sdt>
                        <w:p w14:paraId="340C666B" w14:textId="131C7D40" w:rsidR="00C03BDE" w:rsidRDefault="00C03BDE">
                          <w:pPr>
                            <w:pStyle w:val="NoSpacing"/>
                            <w:spacing w:before="40" w:after="40"/>
                            <w:rPr>
                              <w:caps/>
                              <w:color w:val="5B9BD5" w:themeColor="accent5"/>
                              <w:sz w:val="24"/>
                              <w:szCs w:val="24"/>
                            </w:rPr>
                          </w:pPr>
                          <w:r>
                            <w:rPr>
                              <w:caps/>
                              <w:color w:val="5B9BD5" w:themeColor="accent5"/>
                              <w:sz w:val="24"/>
                              <w:szCs w:val="24"/>
                            </w:rPr>
                            <w:t>nATHAN dOWNES</w:t>
                          </w:r>
                          <w:r w:rsidR="00681F77">
                            <w:rPr>
                              <w:caps/>
                              <w:color w:val="5B9BD5" w:themeColor="accent5"/>
                              <w:sz w:val="24"/>
                              <w:szCs w:val="24"/>
                            </w:rPr>
                            <w:t xml:space="preserve"> - </w:t>
                          </w:r>
                          <w:r w:rsidR="00A964EF">
                            <w:rPr>
                              <w:caps/>
                              <w:color w:val="5B9BD5" w:themeColor="accent5"/>
                              <w:sz w:val="24"/>
                              <w:szCs w:val="24"/>
                            </w:rPr>
                            <w:t>12046570</w:t>
                          </w:r>
                        </w:p>
                        <w:p w14:paraId="21619940" w14:textId="376CADD7" w:rsidR="00873C90" w:rsidRDefault="00873C90">
                          <w:pPr>
                            <w:pStyle w:val="NoSpacing"/>
                            <w:spacing w:before="40" w:after="40"/>
                            <w:rPr>
                              <w:caps/>
                              <w:color w:val="5B9BD5" w:themeColor="accent5"/>
                              <w:sz w:val="24"/>
                              <w:szCs w:val="24"/>
                            </w:rPr>
                          </w:pPr>
                          <w:r>
                            <w:rPr>
                              <w:caps/>
                              <w:color w:val="5B9BD5" w:themeColor="accent5"/>
                              <w:sz w:val="24"/>
                              <w:szCs w:val="24"/>
                            </w:rPr>
                            <w:t xml:space="preserve">rORY aLLEN </w:t>
                          </w:r>
                          <w:r w:rsidR="00A964EF">
                            <w:rPr>
                              <w:caps/>
                              <w:color w:val="5B9BD5" w:themeColor="accent5"/>
                              <w:sz w:val="24"/>
                              <w:szCs w:val="24"/>
                            </w:rPr>
                            <w:t>- 12149026</w:t>
                          </w:r>
                        </w:p>
                        <w:p w14:paraId="10453D00" w14:textId="1C875F5B" w:rsidR="00873C90" w:rsidRDefault="00873C90">
                          <w:pPr>
                            <w:pStyle w:val="NoSpacing"/>
                            <w:spacing w:before="40" w:after="40"/>
                            <w:rPr>
                              <w:caps/>
                              <w:color w:val="5B9BD5" w:themeColor="accent5"/>
                              <w:sz w:val="24"/>
                              <w:szCs w:val="24"/>
                            </w:rPr>
                          </w:pPr>
                          <w:r>
                            <w:rPr>
                              <w:caps/>
                              <w:color w:val="5B9BD5" w:themeColor="accent5"/>
                              <w:sz w:val="24"/>
                              <w:szCs w:val="24"/>
                            </w:rPr>
                            <w:t xml:space="preserve">nATHAN </w:t>
                          </w:r>
                          <w:r w:rsidR="00C03BDE">
                            <w:rPr>
                              <w:caps/>
                              <w:color w:val="5B9BD5" w:themeColor="accent5"/>
                              <w:sz w:val="24"/>
                              <w:szCs w:val="24"/>
                            </w:rPr>
                            <w:t>sNOW</w:t>
                          </w:r>
                          <w:r w:rsidR="00A964EF">
                            <w:rPr>
                              <w:caps/>
                              <w:color w:val="5B9BD5" w:themeColor="accent5"/>
                              <w:sz w:val="24"/>
                              <w:szCs w:val="24"/>
                            </w:rPr>
                            <w:t xml:space="preserve"> - </w:t>
                          </w:r>
                          <w:r w:rsidR="00DF5A45">
                            <w:rPr>
                              <w:caps/>
                              <w:color w:val="5B9BD5" w:themeColor="accent5"/>
                              <w:sz w:val="24"/>
                              <w:szCs w:val="24"/>
                            </w:rPr>
                            <w:t>12060962</w:t>
                          </w:r>
                        </w:p>
                      </w:txbxContent>
                    </v:textbox>
                    <w10:wrap type="square" anchorx="page" anchory="page"/>
                  </v:shape>
                </w:pict>
              </mc:Fallback>
            </mc:AlternateContent>
          </w:r>
          <w:r w:rsidR="00630C49">
            <w:rPr>
              <w:noProof/>
            </w:rPr>
            <mc:AlternateContent>
              <mc:Choice Requires="wps">
                <w:drawing>
                  <wp:anchor distT="0" distB="0" distL="114300" distR="114300" simplePos="0" relativeHeight="251656192" behindDoc="0" locked="0" layoutInCell="1" allowOverlap="1" wp14:anchorId="331B7753" wp14:editId="3FBD6FB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7-28T00:00:00Z">
                                    <w:dateFormat w:val="yyyy"/>
                                    <w:lid w:val="en-US"/>
                                    <w:storeMappedDataAs w:val="dateTime"/>
                                    <w:calendar w:val="gregorian"/>
                                  </w:date>
                                </w:sdtPr>
                                <w:sdtEndPr/>
                                <w:sdtContent>
                                  <w:p w14:paraId="161B17AE" w14:textId="2B69FD1A" w:rsidR="00630C49" w:rsidRDefault="007F0287">
                                    <w:pPr>
                                      <w:pStyle w:val="NoSpacing"/>
                                      <w:jc w:val="right"/>
                                      <w:rPr>
                                        <w:color w:val="FFFFFF" w:themeColor="background1"/>
                                        <w:sz w:val="24"/>
                                        <w:szCs w:val="24"/>
                                      </w:rPr>
                                    </w:pPr>
                                    <w:r>
                                      <w:rPr>
                                        <w:color w:val="FFFFFF" w:themeColor="background1"/>
                                        <w:sz w:val="24"/>
                                        <w:szCs w:val="24"/>
                                        <w:lang w:val="en-U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1B7753" id="Rectangle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7-28T00:00:00Z">
                              <w:dateFormat w:val="yyyy"/>
                              <w:lid w:val="en-US"/>
                              <w:storeMappedDataAs w:val="dateTime"/>
                              <w:calendar w:val="gregorian"/>
                            </w:date>
                          </w:sdtPr>
                          <w:sdtEndPr/>
                          <w:sdtContent>
                            <w:p w14:paraId="161B17AE" w14:textId="2B69FD1A" w:rsidR="00630C49" w:rsidRDefault="007F0287">
                              <w:pPr>
                                <w:pStyle w:val="NoSpacing"/>
                                <w:jc w:val="right"/>
                                <w:rPr>
                                  <w:color w:val="FFFFFF" w:themeColor="background1"/>
                                  <w:sz w:val="24"/>
                                  <w:szCs w:val="24"/>
                                </w:rPr>
                              </w:pPr>
                              <w:r>
                                <w:rPr>
                                  <w:color w:val="FFFFFF" w:themeColor="background1"/>
                                  <w:sz w:val="24"/>
                                  <w:szCs w:val="24"/>
                                  <w:lang w:val="en-US"/>
                                </w:rPr>
                                <w:t>2022</w:t>
                              </w:r>
                            </w:p>
                          </w:sdtContent>
                        </w:sdt>
                      </w:txbxContent>
                    </v:textbox>
                    <w10:wrap anchorx="margin" anchory="page"/>
                  </v:rect>
                </w:pict>
              </mc:Fallback>
            </mc:AlternateContent>
          </w:r>
          <w:r w:rsidR="00630C49">
            <w:br w:type="page"/>
          </w:r>
        </w:p>
      </w:sdtContent>
    </w:sdt>
    <w:sdt>
      <w:sdtPr>
        <w:rPr>
          <w:rFonts w:asciiTheme="minorHAnsi" w:eastAsiaTheme="minorHAnsi" w:hAnsiTheme="minorHAnsi" w:cstheme="minorBidi"/>
          <w:color w:val="auto"/>
          <w:sz w:val="22"/>
          <w:szCs w:val="22"/>
          <w:lang w:val="en-AU"/>
        </w:rPr>
        <w:id w:val="520979205"/>
        <w:docPartObj>
          <w:docPartGallery w:val="Table of Contents"/>
          <w:docPartUnique/>
        </w:docPartObj>
      </w:sdtPr>
      <w:sdtEndPr/>
      <w:sdtContent>
        <w:p w14:paraId="0222E28D" w14:textId="1ADA8772" w:rsidR="00924C1F" w:rsidRPr="00F52C41" w:rsidRDefault="3E03183B" w:rsidP="001E413F">
          <w:pPr>
            <w:pStyle w:val="TOCHeading"/>
            <w:rPr>
              <w:rFonts w:asciiTheme="minorHAnsi" w:eastAsiaTheme="minorHAnsi" w:hAnsiTheme="minorHAnsi" w:cstheme="minorBidi"/>
              <w:color w:val="auto"/>
              <w:sz w:val="22"/>
              <w:szCs w:val="22"/>
              <w:lang w:val="en-AU"/>
            </w:rPr>
          </w:pPr>
          <w:r>
            <w:t>Contents</w:t>
          </w:r>
        </w:p>
        <w:p w14:paraId="4D8334BF" w14:textId="2F776A11" w:rsidR="00FE0F1E" w:rsidRDefault="6051C40F">
          <w:pPr>
            <w:pStyle w:val="TOC1"/>
            <w:tabs>
              <w:tab w:val="right" w:leader="dot" w:pos="9016"/>
            </w:tabs>
            <w:rPr>
              <w:rFonts w:eastAsiaTheme="minorEastAsia"/>
              <w:noProof/>
              <w:lang w:eastAsia="en-AU"/>
            </w:rPr>
          </w:pPr>
          <w:r>
            <w:fldChar w:fldCharType="begin"/>
          </w:r>
          <w:r w:rsidR="00924C1F">
            <w:instrText>TOC \o "1-3" \h \z \u</w:instrText>
          </w:r>
          <w:r>
            <w:fldChar w:fldCharType="separate"/>
          </w:r>
          <w:hyperlink w:anchor="_Toc109934690" w:history="1">
            <w:r w:rsidR="00FE0F1E" w:rsidRPr="00E71EC4">
              <w:rPr>
                <w:rStyle w:val="Hyperlink"/>
                <w:noProof/>
              </w:rPr>
              <w:t>Figures</w:t>
            </w:r>
            <w:r w:rsidR="00FE0F1E">
              <w:rPr>
                <w:noProof/>
                <w:webHidden/>
              </w:rPr>
              <w:tab/>
            </w:r>
            <w:r w:rsidR="00FE0F1E">
              <w:rPr>
                <w:noProof/>
                <w:webHidden/>
              </w:rPr>
              <w:fldChar w:fldCharType="begin"/>
            </w:r>
            <w:r w:rsidR="00FE0F1E">
              <w:rPr>
                <w:noProof/>
                <w:webHidden/>
              </w:rPr>
              <w:instrText xml:space="preserve"> PAGEREF _Toc109934690 \h </w:instrText>
            </w:r>
            <w:r w:rsidR="00FE0F1E">
              <w:rPr>
                <w:noProof/>
                <w:webHidden/>
              </w:rPr>
            </w:r>
            <w:r w:rsidR="00FE0F1E">
              <w:rPr>
                <w:noProof/>
                <w:webHidden/>
              </w:rPr>
              <w:fldChar w:fldCharType="separate"/>
            </w:r>
            <w:r w:rsidR="00FE0F1E">
              <w:rPr>
                <w:noProof/>
                <w:webHidden/>
              </w:rPr>
              <w:t>ii</w:t>
            </w:r>
            <w:r w:rsidR="00FE0F1E">
              <w:rPr>
                <w:noProof/>
                <w:webHidden/>
              </w:rPr>
              <w:fldChar w:fldCharType="end"/>
            </w:r>
          </w:hyperlink>
        </w:p>
        <w:p w14:paraId="3D8B67F1" w14:textId="40443453" w:rsidR="00FE0F1E" w:rsidRDefault="00014D17">
          <w:pPr>
            <w:pStyle w:val="TOC1"/>
            <w:tabs>
              <w:tab w:val="left" w:pos="440"/>
              <w:tab w:val="right" w:leader="dot" w:pos="9016"/>
            </w:tabs>
            <w:rPr>
              <w:rFonts w:eastAsiaTheme="minorEastAsia"/>
              <w:noProof/>
              <w:lang w:eastAsia="en-AU"/>
            </w:rPr>
          </w:pPr>
          <w:hyperlink w:anchor="_Toc109934691" w:history="1">
            <w:r w:rsidR="00FE0F1E" w:rsidRPr="00E71EC4">
              <w:rPr>
                <w:rStyle w:val="Hyperlink"/>
                <w:noProof/>
              </w:rPr>
              <w:t>A.</w:t>
            </w:r>
            <w:r w:rsidR="00FE0F1E">
              <w:rPr>
                <w:rFonts w:eastAsiaTheme="minorEastAsia"/>
                <w:noProof/>
                <w:lang w:eastAsia="en-AU"/>
              </w:rPr>
              <w:tab/>
            </w:r>
            <w:r w:rsidR="00FE0F1E" w:rsidRPr="00E71EC4">
              <w:rPr>
                <w:rStyle w:val="Hyperlink"/>
                <w:noProof/>
              </w:rPr>
              <w:t>Project Summary</w:t>
            </w:r>
            <w:r w:rsidR="00FE0F1E">
              <w:rPr>
                <w:noProof/>
                <w:webHidden/>
              </w:rPr>
              <w:tab/>
            </w:r>
            <w:r w:rsidR="00FE0F1E">
              <w:rPr>
                <w:noProof/>
                <w:webHidden/>
              </w:rPr>
              <w:fldChar w:fldCharType="begin"/>
            </w:r>
            <w:r w:rsidR="00FE0F1E">
              <w:rPr>
                <w:noProof/>
                <w:webHidden/>
              </w:rPr>
              <w:instrText xml:space="preserve"> PAGEREF _Toc109934691 \h </w:instrText>
            </w:r>
            <w:r w:rsidR="00FE0F1E">
              <w:rPr>
                <w:noProof/>
                <w:webHidden/>
              </w:rPr>
            </w:r>
            <w:r w:rsidR="00FE0F1E">
              <w:rPr>
                <w:noProof/>
                <w:webHidden/>
              </w:rPr>
              <w:fldChar w:fldCharType="separate"/>
            </w:r>
            <w:r w:rsidR="00FE0F1E">
              <w:rPr>
                <w:noProof/>
                <w:webHidden/>
              </w:rPr>
              <w:t>1</w:t>
            </w:r>
            <w:r w:rsidR="00FE0F1E">
              <w:rPr>
                <w:noProof/>
                <w:webHidden/>
              </w:rPr>
              <w:fldChar w:fldCharType="end"/>
            </w:r>
          </w:hyperlink>
        </w:p>
        <w:p w14:paraId="281F5940" w14:textId="2619D7FA" w:rsidR="00FE0F1E" w:rsidRDefault="00014D17">
          <w:pPr>
            <w:pStyle w:val="TOC2"/>
            <w:tabs>
              <w:tab w:val="right" w:leader="dot" w:pos="9016"/>
            </w:tabs>
            <w:rPr>
              <w:rFonts w:eastAsiaTheme="minorEastAsia"/>
              <w:noProof/>
              <w:lang w:eastAsia="en-AU"/>
            </w:rPr>
          </w:pPr>
          <w:hyperlink w:anchor="_Toc109934692" w:history="1">
            <w:r w:rsidR="00FE0F1E" w:rsidRPr="00E71EC4">
              <w:rPr>
                <w:rStyle w:val="Hyperlink"/>
                <w:noProof/>
              </w:rPr>
              <w:t>i. Aim</w:t>
            </w:r>
            <w:r w:rsidR="00FE0F1E">
              <w:rPr>
                <w:noProof/>
                <w:webHidden/>
              </w:rPr>
              <w:tab/>
            </w:r>
            <w:r w:rsidR="00FE0F1E">
              <w:rPr>
                <w:noProof/>
                <w:webHidden/>
              </w:rPr>
              <w:fldChar w:fldCharType="begin"/>
            </w:r>
            <w:r w:rsidR="00FE0F1E">
              <w:rPr>
                <w:noProof/>
                <w:webHidden/>
              </w:rPr>
              <w:instrText xml:space="preserve"> PAGEREF _Toc109934692 \h </w:instrText>
            </w:r>
            <w:r w:rsidR="00FE0F1E">
              <w:rPr>
                <w:noProof/>
                <w:webHidden/>
              </w:rPr>
            </w:r>
            <w:r w:rsidR="00FE0F1E">
              <w:rPr>
                <w:noProof/>
                <w:webHidden/>
              </w:rPr>
              <w:fldChar w:fldCharType="separate"/>
            </w:r>
            <w:r w:rsidR="00FE0F1E">
              <w:rPr>
                <w:noProof/>
                <w:webHidden/>
              </w:rPr>
              <w:t>1</w:t>
            </w:r>
            <w:r w:rsidR="00FE0F1E">
              <w:rPr>
                <w:noProof/>
                <w:webHidden/>
              </w:rPr>
              <w:fldChar w:fldCharType="end"/>
            </w:r>
          </w:hyperlink>
        </w:p>
        <w:p w14:paraId="55AFB7C7" w14:textId="1AC34960" w:rsidR="00FE0F1E" w:rsidRDefault="00014D17">
          <w:pPr>
            <w:pStyle w:val="TOC2"/>
            <w:tabs>
              <w:tab w:val="right" w:leader="dot" w:pos="9016"/>
            </w:tabs>
            <w:rPr>
              <w:rFonts w:eastAsiaTheme="minorEastAsia"/>
              <w:noProof/>
              <w:lang w:eastAsia="en-AU"/>
            </w:rPr>
          </w:pPr>
          <w:hyperlink w:anchor="_Toc109934693" w:history="1">
            <w:r w:rsidR="00FE0F1E" w:rsidRPr="00E71EC4">
              <w:rPr>
                <w:rStyle w:val="Hyperlink"/>
                <w:noProof/>
              </w:rPr>
              <w:t>ii. Scope</w:t>
            </w:r>
            <w:r w:rsidR="00FE0F1E">
              <w:rPr>
                <w:noProof/>
                <w:webHidden/>
              </w:rPr>
              <w:tab/>
            </w:r>
            <w:r w:rsidR="00FE0F1E">
              <w:rPr>
                <w:noProof/>
                <w:webHidden/>
              </w:rPr>
              <w:fldChar w:fldCharType="begin"/>
            </w:r>
            <w:r w:rsidR="00FE0F1E">
              <w:rPr>
                <w:noProof/>
                <w:webHidden/>
              </w:rPr>
              <w:instrText xml:space="preserve"> PAGEREF _Toc109934693 \h </w:instrText>
            </w:r>
            <w:r w:rsidR="00FE0F1E">
              <w:rPr>
                <w:noProof/>
                <w:webHidden/>
              </w:rPr>
            </w:r>
            <w:r w:rsidR="00FE0F1E">
              <w:rPr>
                <w:noProof/>
                <w:webHidden/>
              </w:rPr>
              <w:fldChar w:fldCharType="separate"/>
            </w:r>
            <w:r w:rsidR="00FE0F1E">
              <w:rPr>
                <w:noProof/>
                <w:webHidden/>
              </w:rPr>
              <w:t>1</w:t>
            </w:r>
            <w:r w:rsidR="00FE0F1E">
              <w:rPr>
                <w:noProof/>
                <w:webHidden/>
              </w:rPr>
              <w:fldChar w:fldCharType="end"/>
            </w:r>
          </w:hyperlink>
        </w:p>
        <w:p w14:paraId="512A2ABA" w14:textId="323144FC" w:rsidR="00FE0F1E" w:rsidRDefault="00014D17">
          <w:pPr>
            <w:pStyle w:val="TOC2"/>
            <w:tabs>
              <w:tab w:val="right" w:leader="dot" w:pos="9016"/>
            </w:tabs>
            <w:rPr>
              <w:rFonts w:eastAsiaTheme="minorEastAsia"/>
              <w:noProof/>
              <w:lang w:eastAsia="en-AU"/>
            </w:rPr>
          </w:pPr>
          <w:hyperlink w:anchor="_Toc109934694" w:history="1">
            <w:r w:rsidR="00FE0F1E" w:rsidRPr="00E71EC4">
              <w:rPr>
                <w:rStyle w:val="Hyperlink"/>
                <w:rFonts w:eastAsia="Segoe UI"/>
                <w:noProof/>
              </w:rPr>
              <w:t>iii. Objectives</w:t>
            </w:r>
            <w:r w:rsidR="00FE0F1E">
              <w:rPr>
                <w:noProof/>
                <w:webHidden/>
              </w:rPr>
              <w:tab/>
            </w:r>
            <w:r w:rsidR="00FE0F1E">
              <w:rPr>
                <w:noProof/>
                <w:webHidden/>
              </w:rPr>
              <w:fldChar w:fldCharType="begin"/>
            </w:r>
            <w:r w:rsidR="00FE0F1E">
              <w:rPr>
                <w:noProof/>
                <w:webHidden/>
              </w:rPr>
              <w:instrText xml:space="preserve"> PAGEREF _Toc109934694 \h </w:instrText>
            </w:r>
            <w:r w:rsidR="00FE0F1E">
              <w:rPr>
                <w:noProof/>
                <w:webHidden/>
              </w:rPr>
            </w:r>
            <w:r w:rsidR="00FE0F1E">
              <w:rPr>
                <w:noProof/>
                <w:webHidden/>
              </w:rPr>
              <w:fldChar w:fldCharType="separate"/>
            </w:r>
            <w:r w:rsidR="00FE0F1E">
              <w:rPr>
                <w:noProof/>
                <w:webHidden/>
              </w:rPr>
              <w:t>2</w:t>
            </w:r>
            <w:r w:rsidR="00FE0F1E">
              <w:rPr>
                <w:noProof/>
                <w:webHidden/>
              </w:rPr>
              <w:fldChar w:fldCharType="end"/>
            </w:r>
          </w:hyperlink>
        </w:p>
        <w:p w14:paraId="59B60ED1" w14:textId="6ED93A4C" w:rsidR="00FE0F1E" w:rsidRDefault="00014D17">
          <w:pPr>
            <w:pStyle w:val="TOC2"/>
            <w:tabs>
              <w:tab w:val="right" w:leader="dot" w:pos="9016"/>
            </w:tabs>
            <w:rPr>
              <w:rFonts w:eastAsiaTheme="minorEastAsia"/>
              <w:noProof/>
              <w:lang w:eastAsia="en-AU"/>
            </w:rPr>
          </w:pPr>
          <w:hyperlink w:anchor="_Toc109934695" w:history="1">
            <w:r w:rsidR="00FE0F1E" w:rsidRPr="00E71EC4">
              <w:rPr>
                <w:rStyle w:val="Hyperlink"/>
                <w:noProof/>
              </w:rPr>
              <w:t>iv. Assumptions and Constraints</w:t>
            </w:r>
            <w:r w:rsidR="00FE0F1E">
              <w:rPr>
                <w:noProof/>
                <w:webHidden/>
              </w:rPr>
              <w:tab/>
            </w:r>
            <w:r w:rsidR="00FE0F1E">
              <w:rPr>
                <w:noProof/>
                <w:webHidden/>
              </w:rPr>
              <w:fldChar w:fldCharType="begin"/>
            </w:r>
            <w:r w:rsidR="00FE0F1E">
              <w:rPr>
                <w:noProof/>
                <w:webHidden/>
              </w:rPr>
              <w:instrText xml:space="preserve"> PAGEREF _Toc109934695 \h </w:instrText>
            </w:r>
            <w:r w:rsidR="00FE0F1E">
              <w:rPr>
                <w:noProof/>
                <w:webHidden/>
              </w:rPr>
            </w:r>
            <w:r w:rsidR="00FE0F1E">
              <w:rPr>
                <w:noProof/>
                <w:webHidden/>
              </w:rPr>
              <w:fldChar w:fldCharType="separate"/>
            </w:r>
            <w:r w:rsidR="00FE0F1E">
              <w:rPr>
                <w:noProof/>
                <w:webHidden/>
              </w:rPr>
              <w:t>3</w:t>
            </w:r>
            <w:r w:rsidR="00FE0F1E">
              <w:rPr>
                <w:noProof/>
                <w:webHidden/>
              </w:rPr>
              <w:fldChar w:fldCharType="end"/>
            </w:r>
          </w:hyperlink>
        </w:p>
        <w:p w14:paraId="38633B52" w14:textId="08518CB0" w:rsidR="00FE0F1E" w:rsidRDefault="00014D17">
          <w:pPr>
            <w:pStyle w:val="TOC2"/>
            <w:tabs>
              <w:tab w:val="right" w:leader="dot" w:pos="9016"/>
            </w:tabs>
            <w:rPr>
              <w:rFonts w:eastAsiaTheme="minorEastAsia"/>
              <w:noProof/>
              <w:lang w:eastAsia="en-AU"/>
            </w:rPr>
          </w:pPr>
          <w:hyperlink w:anchor="_Toc109934696" w:history="1">
            <w:r w:rsidR="00FE0F1E" w:rsidRPr="00E71EC4">
              <w:rPr>
                <w:rStyle w:val="Hyperlink"/>
                <w:noProof/>
              </w:rPr>
              <w:t>v. Project Deliverables</w:t>
            </w:r>
            <w:r w:rsidR="00FE0F1E">
              <w:rPr>
                <w:noProof/>
                <w:webHidden/>
              </w:rPr>
              <w:tab/>
            </w:r>
            <w:r w:rsidR="00FE0F1E">
              <w:rPr>
                <w:noProof/>
                <w:webHidden/>
              </w:rPr>
              <w:fldChar w:fldCharType="begin"/>
            </w:r>
            <w:r w:rsidR="00FE0F1E">
              <w:rPr>
                <w:noProof/>
                <w:webHidden/>
              </w:rPr>
              <w:instrText xml:space="preserve"> PAGEREF _Toc109934696 \h </w:instrText>
            </w:r>
            <w:r w:rsidR="00FE0F1E">
              <w:rPr>
                <w:noProof/>
                <w:webHidden/>
              </w:rPr>
            </w:r>
            <w:r w:rsidR="00FE0F1E">
              <w:rPr>
                <w:noProof/>
                <w:webHidden/>
              </w:rPr>
              <w:fldChar w:fldCharType="separate"/>
            </w:r>
            <w:r w:rsidR="00FE0F1E">
              <w:rPr>
                <w:noProof/>
                <w:webHidden/>
              </w:rPr>
              <w:t>4</w:t>
            </w:r>
            <w:r w:rsidR="00FE0F1E">
              <w:rPr>
                <w:noProof/>
                <w:webHidden/>
              </w:rPr>
              <w:fldChar w:fldCharType="end"/>
            </w:r>
          </w:hyperlink>
        </w:p>
        <w:p w14:paraId="51E798FF" w14:textId="1A2324FA" w:rsidR="00FE0F1E" w:rsidRDefault="00014D17">
          <w:pPr>
            <w:pStyle w:val="TOC2"/>
            <w:tabs>
              <w:tab w:val="right" w:leader="dot" w:pos="9016"/>
            </w:tabs>
            <w:rPr>
              <w:rFonts w:eastAsiaTheme="minorEastAsia"/>
              <w:noProof/>
              <w:lang w:eastAsia="en-AU"/>
            </w:rPr>
          </w:pPr>
          <w:hyperlink w:anchor="_Toc109934697" w:history="1">
            <w:r w:rsidR="00FE0F1E" w:rsidRPr="00E71EC4">
              <w:rPr>
                <w:rStyle w:val="Hyperlink"/>
                <w:noProof/>
              </w:rPr>
              <w:t>vi. Schedule and Budget Summary</w:t>
            </w:r>
            <w:r w:rsidR="00FE0F1E">
              <w:rPr>
                <w:noProof/>
                <w:webHidden/>
              </w:rPr>
              <w:tab/>
            </w:r>
            <w:r w:rsidR="00FE0F1E">
              <w:rPr>
                <w:noProof/>
                <w:webHidden/>
              </w:rPr>
              <w:fldChar w:fldCharType="begin"/>
            </w:r>
            <w:r w:rsidR="00FE0F1E">
              <w:rPr>
                <w:noProof/>
                <w:webHidden/>
              </w:rPr>
              <w:instrText xml:space="preserve"> PAGEREF _Toc109934697 \h </w:instrText>
            </w:r>
            <w:r w:rsidR="00FE0F1E">
              <w:rPr>
                <w:noProof/>
                <w:webHidden/>
              </w:rPr>
            </w:r>
            <w:r w:rsidR="00FE0F1E">
              <w:rPr>
                <w:noProof/>
                <w:webHidden/>
              </w:rPr>
              <w:fldChar w:fldCharType="separate"/>
            </w:r>
            <w:r w:rsidR="00FE0F1E">
              <w:rPr>
                <w:noProof/>
                <w:webHidden/>
              </w:rPr>
              <w:t>4</w:t>
            </w:r>
            <w:r w:rsidR="00FE0F1E">
              <w:rPr>
                <w:noProof/>
                <w:webHidden/>
              </w:rPr>
              <w:fldChar w:fldCharType="end"/>
            </w:r>
          </w:hyperlink>
        </w:p>
        <w:p w14:paraId="3CE5512B" w14:textId="638FE721" w:rsidR="00FE0F1E" w:rsidRDefault="00014D17">
          <w:pPr>
            <w:pStyle w:val="TOC1"/>
            <w:tabs>
              <w:tab w:val="left" w:pos="440"/>
              <w:tab w:val="right" w:leader="dot" w:pos="9016"/>
            </w:tabs>
            <w:rPr>
              <w:rFonts w:eastAsiaTheme="minorEastAsia"/>
              <w:noProof/>
              <w:lang w:eastAsia="en-AU"/>
            </w:rPr>
          </w:pPr>
          <w:hyperlink w:anchor="_Toc109934698" w:history="1">
            <w:r w:rsidR="00FE0F1E" w:rsidRPr="00E71EC4">
              <w:rPr>
                <w:rStyle w:val="Hyperlink"/>
                <w:noProof/>
              </w:rPr>
              <w:t>B.</w:t>
            </w:r>
            <w:r w:rsidR="00FE0F1E">
              <w:rPr>
                <w:rFonts w:eastAsiaTheme="minorEastAsia"/>
                <w:noProof/>
                <w:lang w:eastAsia="en-AU"/>
              </w:rPr>
              <w:tab/>
            </w:r>
            <w:r w:rsidR="00FE0F1E" w:rsidRPr="00E71EC4">
              <w:rPr>
                <w:rStyle w:val="Hyperlink"/>
                <w:noProof/>
              </w:rPr>
              <w:t>Evolution of the Plan</w:t>
            </w:r>
            <w:r w:rsidR="00FE0F1E">
              <w:rPr>
                <w:noProof/>
                <w:webHidden/>
              </w:rPr>
              <w:tab/>
            </w:r>
            <w:r w:rsidR="00FE0F1E">
              <w:rPr>
                <w:noProof/>
                <w:webHidden/>
              </w:rPr>
              <w:fldChar w:fldCharType="begin"/>
            </w:r>
            <w:r w:rsidR="00FE0F1E">
              <w:rPr>
                <w:noProof/>
                <w:webHidden/>
              </w:rPr>
              <w:instrText xml:space="preserve"> PAGEREF _Toc109934698 \h </w:instrText>
            </w:r>
            <w:r w:rsidR="00FE0F1E">
              <w:rPr>
                <w:noProof/>
                <w:webHidden/>
              </w:rPr>
            </w:r>
            <w:r w:rsidR="00FE0F1E">
              <w:rPr>
                <w:noProof/>
                <w:webHidden/>
              </w:rPr>
              <w:fldChar w:fldCharType="separate"/>
            </w:r>
            <w:r w:rsidR="00FE0F1E">
              <w:rPr>
                <w:noProof/>
                <w:webHidden/>
              </w:rPr>
              <w:t>7</w:t>
            </w:r>
            <w:r w:rsidR="00FE0F1E">
              <w:rPr>
                <w:noProof/>
                <w:webHidden/>
              </w:rPr>
              <w:fldChar w:fldCharType="end"/>
            </w:r>
          </w:hyperlink>
        </w:p>
        <w:p w14:paraId="4467B2FE" w14:textId="31A0C15C" w:rsidR="00FE0F1E" w:rsidRDefault="00014D17">
          <w:pPr>
            <w:pStyle w:val="TOC1"/>
            <w:tabs>
              <w:tab w:val="left" w:pos="440"/>
              <w:tab w:val="right" w:leader="dot" w:pos="9016"/>
            </w:tabs>
            <w:rPr>
              <w:rFonts w:eastAsiaTheme="minorEastAsia"/>
              <w:noProof/>
              <w:lang w:eastAsia="en-AU"/>
            </w:rPr>
          </w:pPr>
          <w:hyperlink w:anchor="_Toc109934699" w:history="1">
            <w:r w:rsidR="00FE0F1E" w:rsidRPr="00E71EC4">
              <w:rPr>
                <w:rStyle w:val="Hyperlink"/>
                <w:noProof/>
              </w:rPr>
              <w:t>C.</w:t>
            </w:r>
            <w:r w:rsidR="00FE0F1E">
              <w:rPr>
                <w:rFonts w:eastAsiaTheme="minorEastAsia"/>
                <w:noProof/>
                <w:lang w:eastAsia="en-AU"/>
              </w:rPr>
              <w:tab/>
            </w:r>
            <w:r w:rsidR="00FE0F1E" w:rsidRPr="00E71EC4">
              <w:rPr>
                <w:rStyle w:val="Hyperlink"/>
                <w:noProof/>
              </w:rPr>
              <w:t>Project Organisation</w:t>
            </w:r>
            <w:r w:rsidR="00FE0F1E">
              <w:rPr>
                <w:noProof/>
                <w:webHidden/>
              </w:rPr>
              <w:tab/>
            </w:r>
            <w:r w:rsidR="00FE0F1E">
              <w:rPr>
                <w:noProof/>
                <w:webHidden/>
              </w:rPr>
              <w:fldChar w:fldCharType="begin"/>
            </w:r>
            <w:r w:rsidR="00FE0F1E">
              <w:rPr>
                <w:noProof/>
                <w:webHidden/>
              </w:rPr>
              <w:instrText xml:space="preserve"> PAGEREF _Toc109934699 \h </w:instrText>
            </w:r>
            <w:r w:rsidR="00FE0F1E">
              <w:rPr>
                <w:noProof/>
                <w:webHidden/>
              </w:rPr>
            </w:r>
            <w:r w:rsidR="00FE0F1E">
              <w:rPr>
                <w:noProof/>
                <w:webHidden/>
              </w:rPr>
              <w:fldChar w:fldCharType="separate"/>
            </w:r>
            <w:r w:rsidR="00FE0F1E">
              <w:rPr>
                <w:noProof/>
                <w:webHidden/>
              </w:rPr>
              <w:t>7</w:t>
            </w:r>
            <w:r w:rsidR="00FE0F1E">
              <w:rPr>
                <w:noProof/>
                <w:webHidden/>
              </w:rPr>
              <w:fldChar w:fldCharType="end"/>
            </w:r>
          </w:hyperlink>
        </w:p>
        <w:p w14:paraId="594A81FB" w14:textId="5D3E1185" w:rsidR="00FE0F1E" w:rsidRDefault="00014D17">
          <w:pPr>
            <w:pStyle w:val="TOC2"/>
            <w:tabs>
              <w:tab w:val="right" w:leader="dot" w:pos="9016"/>
            </w:tabs>
            <w:rPr>
              <w:rFonts w:eastAsiaTheme="minorEastAsia"/>
              <w:noProof/>
              <w:lang w:eastAsia="en-AU"/>
            </w:rPr>
          </w:pPr>
          <w:hyperlink w:anchor="_Toc109934700" w:history="1">
            <w:r w:rsidR="00FE0F1E" w:rsidRPr="00E71EC4">
              <w:rPr>
                <w:rStyle w:val="Hyperlink"/>
                <w:noProof/>
              </w:rPr>
              <w:t>i. External Stakeholders</w:t>
            </w:r>
            <w:r w:rsidR="00FE0F1E">
              <w:rPr>
                <w:noProof/>
                <w:webHidden/>
              </w:rPr>
              <w:tab/>
            </w:r>
            <w:r w:rsidR="00FE0F1E">
              <w:rPr>
                <w:noProof/>
                <w:webHidden/>
              </w:rPr>
              <w:fldChar w:fldCharType="begin"/>
            </w:r>
            <w:r w:rsidR="00FE0F1E">
              <w:rPr>
                <w:noProof/>
                <w:webHidden/>
              </w:rPr>
              <w:instrText xml:space="preserve"> PAGEREF _Toc109934700 \h </w:instrText>
            </w:r>
            <w:r w:rsidR="00FE0F1E">
              <w:rPr>
                <w:noProof/>
                <w:webHidden/>
              </w:rPr>
            </w:r>
            <w:r w:rsidR="00FE0F1E">
              <w:rPr>
                <w:noProof/>
                <w:webHidden/>
              </w:rPr>
              <w:fldChar w:fldCharType="separate"/>
            </w:r>
            <w:r w:rsidR="00FE0F1E">
              <w:rPr>
                <w:noProof/>
                <w:webHidden/>
              </w:rPr>
              <w:t>7</w:t>
            </w:r>
            <w:r w:rsidR="00FE0F1E">
              <w:rPr>
                <w:noProof/>
                <w:webHidden/>
              </w:rPr>
              <w:fldChar w:fldCharType="end"/>
            </w:r>
          </w:hyperlink>
        </w:p>
        <w:p w14:paraId="1A694D82" w14:textId="771777FD" w:rsidR="00FE0F1E" w:rsidRDefault="00014D17">
          <w:pPr>
            <w:pStyle w:val="TOC2"/>
            <w:tabs>
              <w:tab w:val="right" w:leader="dot" w:pos="9016"/>
            </w:tabs>
            <w:rPr>
              <w:rFonts w:eastAsiaTheme="minorEastAsia"/>
              <w:noProof/>
              <w:lang w:eastAsia="en-AU"/>
            </w:rPr>
          </w:pPr>
          <w:hyperlink w:anchor="_Toc109934701" w:history="1">
            <w:r w:rsidR="00FE0F1E" w:rsidRPr="00E71EC4">
              <w:rPr>
                <w:rStyle w:val="Hyperlink"/>
                <w:noProof/>
              </w:rPr>
              <w:t>ii. Internal Stakeholders</w:t>
            </w:r>
            <w:r w:rsidR="00FE0F1E">
              <w:rPr>
                <w:noProof/>
                <w:webHidden/>
              </w:rPr>
              <w:tab/>
            </w:r>
            <w:r w:rsidR="00FE0F1E">
              <w:rPr>
                <w:noProof/>
                <w:webHidden/>
              </w:rPr>
              <w:fldChar w:fldCharType="begin"/>
            </w:r>
            <w:r w:rsidR="00FE0F1E">
              <w:rPr>
                <w:noProof/>
                <w:webHidden/>
              </w:rPr>
              <w:instrText xml:space="preserve"> PAGEREF _Toc109934701 \h </w:instrText>
            </w:r>
            <w:r w:rsidR="00FE0F1E">
              <w:rPr>
                <w:noProof/>
                <w:webHidden/>
              </w:rPr>
            </w:r>
            <w:r w:rsidR="00FE0F1E">
              <w:rPr>
                <w:noProof/>
                <w:webHidden/>
              </w:rPr>
              <w:fldChar w:fldCharType="separate"/>
            </w:r>
            <w:r w:rsidR="00FE0F1E">
              <w:rPr>
                <w:noProof/>
                <w:webHidden/>
              </w:rPr>
              <w:t>8</w:t>
            </w:r>
            <w:r w:rsidR="00FE0F1E">
              <w:rPr>
                <w:noProof/>
                <w:webHidden/>
              </w:rPr>
              <w:fldChar w:fldCharType="end"/>
            </w:r>
          </w:hyperlink>
        </w:p>
        <w:p w14:paraId="54CF271A" w14:textId="35104960" w:rsidR="00FE0F1E" w:rsidRDefault="00014D17">
          <w:pPr>
            <w:pStyle w:val="TOC1"/>
            <w:tabs>
              <w:tab w:val="left" w:pos="440"/>
              <w:tab w:val="right" w:leader="dot" w:pos="9016"/>
            </w:tabs>
            <w:rPr>
              <w:rFonts w:eastAsiaTheme="minorEastAsia"/>
              <w:noProof/>
              <w:lang w:eastAsia="en-AU"/>
            </w:rPr>
          </w:pPr>
          <w:hyperlink w:anchor="_Toc109934702" w:history="1">
            <w:r w:rsidR="00FE0F1E" w:rsidRPr="00E71EC4">
              <w:rPr>
                <w:rStyle w:val="Hyperlink"/>
                <w:noProof/>
              </w:rPr>
              <w:t>D.</w:t>
            </w:r>
            <w:r w:rsidR="00FE0F1E">
              <w:rPr>
                <w:rFonts w:eastAsiaTheme="minorEastAsia"/>
                <w:noProof/>
                <w:lang w:eastAsia="en-AU"/>
              </w:rPr>
              <w:tab/>
            </w:r>
            <w:r w:rsidR="00FE0F1E" w:rsidRPr="00E71EC4">
              <w:rPr>
                <w:rStyle w:val="Hyperlink"/>
                <w:noProof/>
              </w:rPr>
              <w:t>Managerial Process Plan</w:t>
            </w:r>
            <w:r w:rsidR="00FE0F1E">
              <w:rPr>
                <w:noProof/>
                <w:webHidden/>
              </w:rPr>
              <w:tab/>
            </w:r>
            <w:r w:rsidR="00FE0F1E">
              <w:rPr>
                <w:noProof/>
                <w:webHidden/>
              </w:rPr>
              <w:fldChar w:fldCharType="begin"/>
            </w:r>
            <w:r w:rsidR="00FE0F1E">
              <w:rPr>
                <w:noProof/>
                <w:webHidden/>
              </w:rPr>
              <w:instrText xml:space="preserve"> PAGEREF _Toc109934702 \h </w:instrText>
            </w:r>
            <w:r w:rsidR="00FE0F1E">
              <w:rPr>
                <w:noProof/>
                <w:webHidden/>
              </w:rPr>
            </w:r>
            <w:r w:rsidR="00FE0F1E">
              <w:rPr>
                <w:noProof/>
                <w:webHidden/>
              </w:rPr>
              <w:fldChar w:fldCharType="separate"/>
            </w:r>
            <w:r w:rsidR="00FE0F1E">
              <w:rPr>
                <w:noProof/>
                <w:webHidden/>
              </w:rPr>
              <w:t>9</w:t>
            </w:r>
            <w:r w:rsidR="00FE0F1E">
              <w:rPr>
                <w:noProof/>
                <w:webHidden/>
              </w:rPr>
              <w:fldChar w:fldCharType="end"/>
            </w:r>
          </w:hyperlink>
        </w:p>
        <w:p w14:paraId="2A1BF719" w14:textId="1BE23701" w:rsidR="00FE0F1E" w:rsidRDefault="00014D17">
          <w:pPr>
            <w:pStyle w:val="TOC2"/>
            <w:tabs>
              <w:tab w:val="right" w:leader="dot" w:pos="9016"/>
            </w:tabs>
            <w:rPr>
              <w:rFonts w:eastAsiaTheme="minorEastAsia"/>
              <w:noProof/>
              <w:lang w:eastAsia="en-AU"/>
            </w:rPr>
          </w:pPr>
          <w:hyperlink w:anchor="_Toc109934703" w:history="1">
            <w:r w:rsidR="00FE0F1E" w:rsidRPr="00E71EC4">
              <w:rPr>
                <w:rStyle w:val="Hyperlink"/>
                <w:noProof/>
              </w:rPr>
              <w:t>i. Risk Management Plan</w:t>
            </w:r>
            <w:r w:rsidR="00FE0F1E">
              <w:rPr>
                <w:noProof/>
                <w:webHidden/>
              </w:rPr>
              <w:tab/>
            </w:r>
            <w:r w:rsidR="00FE0F1E">
              <w:rPr>
                <w:noProof/>
                <w:webHidden/>
              </w:rPr>
              <w:fldChar w:fldCharType="begin"/>
            </w:r>
            <w:r w:rsidR="00FE0F1E">
              <w:rPr>
                <w:noProof/>
                <w:webHidden/>
              </w:rPr>
              <w:instrText xml:space="preserve"> PAGEREF _Toc109934703 \h </w:instrText>
            </w:r>
            <w:r w:rsidR="00FE0F1E">
              <w:rPr>
                <w:noProof/>
                <w:webHidden/>
              </w:rPr>
            </w:r>
            <w:r w:rsidR="00FE0F1E">
              <w:rPr>
                <w:noProof/>
                <w:webHidden/>
              </w:rPr>
              <w:fldChar w:fldCharType="separate"/>
            </w:r>
            <w:r w:rsidR="00FE0F1E">
              <w:rPr>
                <w:noProof/>
                <w:webHidden/>
              </w:rPr>
              <w:t>9</w:t>
            </w:r>
            <w:r w:rsidR="00FE0F1E">
              <w:rPr>
                <w:noProof/>
                <w:webHidden/>
              </w:rPr>
              <w:fldChar w:fldCharType="end"/>
            </w:r>
          </w:hyperlink>
        </w:p>
        <w:p w14:paraId="0DE34E14" w14:textId="0D6972A7" w:rsidR="00FE0F1E" w:rsidRDefault="00014D17">
          <w:pPr>
            <w:pStyle w:val="TOC2"/>
            <w:tabs>
              <w:tab w:val="right" w:leader="dot" w:pos="9016"/>
            </w:tabs>
            <w:rPr>
              <w:rFonts w:eastAsiaTheme="minorEastAsia"/>
              <w:noProof/>
              <w:lang w:eastAsia="en-AU"/>
            </w:rPr>
          </w:pPr>
          <w:hyperlink w:anchor="_Toc109934704" w:history="1">
            <w:r w:rsidR="00FE0F1E" w:rsidRPr="00E71EC4">
              <w:rPr>
                <w:rStyle w:val="Hyperlink"/>
                <w:noProof/>
              </w:rPr>
              <w:t>ii. Meeting Schedules</w:t>
            </w:r>
            <w:r w:rsidR="00FE0F1E">
              <w:rPr>
                <w:noProof/>
                <w:webHidden/>
              </w:rPr>
              <w:tab/>
            </w:r>
            <w:r w:rsidR="00FE0F1E">
              <w:rPr>
                <w:noProof/>
                <w:webHidden/>
              </w:rPr>
              <w:fldChar w:fldCharType="begin"/>
            </w:r>
            <w:r w:rsidR="00FE0F1E">
              <w:rPr>
                <w:noProof/>
                <w:webHidden/>
              </w:rPr>
              <w:instrText xml:space="preserve"> PAGEREF _Toc109934704 \h </w:instrText>
            </w:r>
            <w:r w:rsidR="00FE0F1E">
              <w:rPr>
                <w:noProof/>
                <w:webHidden/>
              </w:rPr>
            </w:r>
            <w:r w:rsidR="00FE0F1E">
              <w:rPr>
                <w:noProof/>
                <w:webHidden/>
              </w:rPr>
              <w:fldChar w:fldCharType="separate"/>
            </w:r>
            <w:r w:rsidR="00FE0F1E">
              <w:rPr>
                <w:noProof/>
                <w:webHidden/>
              </w:rPr>
              <w:t>10</w:t>
            </w:r>
            <w:r w:rsidR="00FE0F1E">
              <w:rPr>
                <w:noProof/>
                <w:webHidden/>
              </w:rPr>
              <w:fldChar w:fldCharType="end"/>
            </w:r>
          </w:hyperlink>
        </w:p>
        <w:p w14:paraId="6437207E" w14:textId="0CD89EFA" w:rsidR="00FE0F1E" w:rsidRDefault="00014D17">
          <w:pPr>
            <w:pStyle w:val="TOC2"/>
            <w:tabs>
              <w:tab w:val="right" w:leader="dot" w:pos="9016"/>
            </w:tabs>
            <w:rPr>
              <w:rFonts w:eastAsiaTheme="minorEastAsia"/>
              <w:noProof/>
              <w:lang w:eastAsia="en-AU"/>
            </w:rPr>
          </w:pPr>
          <w:hyperlink w:anchor="_Toc109934705" w:history="1">
            <w:r w:rsidR="00FE0F1E" w:rsidRPr="00E71EC4">
              <w:rPr>
                <w:rStyle w:val="Hyperlink"/>
                <w:noProof/>
              </w:rPr>
              <w:t>iii. Control Plan</w:t>
            </w:r>
            <w:r w:rsidR="00FE0F1E">
              <w:rPr>
                <w:noProof/>
                <w:webHidden/>
              </w:rPr>
              <w:tab/>
            </w:r>
            <w:r w:rsidR="00FE0F1E">
              <w:rPr>
                <w:noProof/>
                <w:webHidden/>
              </w:rPr>
              <w:fldChar w:fldCharType="begin"/>
            </w:r>
            <w:r w:rsidR="00FE0F1E">
              <w:rPr>
                <w:noProof/>
                <w:webHidden/>
              </w:rPr>
              <w:instrText xml:space="preserve"> PAGEREF _Toc109934705 \h </w:instrText>
            </w:r>
            <w:r w:rsidR="00FE0F1E">
              <w:rPr>
                <w:noProof/>
                <w:webHidden/>
              </w:rPr>
            </w:r>
            <w:r w:rsidR="00FE0F1E">
              <w:rPr>
                <w:noProof/>
                <w:webHidden/>
              </w:rPr>
              <w:fldChar w:fldCharType="separate"/>
            </w:r>
            <w:r w:rsidR="00FE0F1E">
              <w:rPr>
                <w:noProof/>
                <w:webHidden/>
              </w:rPr>
              <w:t>11</w:t>
            </w:r>
            <w:r w:rsidR="00FE0F1E">
              <w:rPr>
                <w:noProof/>
                <w:webHidden/>
              </w:rPr>
              <w:fldChar w:fldCharType="end"/>
            </w:r>
          </w:hyperlink>
        </w:p>
        <w:p w14:paraId="31E669B3" w14:textId="78108C1A" w:rsidR="00FE0F1E" w:rsidRDefault="00014D17">
          <w:pPr>
            <w:pStyle w:val="TOC2"/>
            <w:tabs>
              <w:tab w:val="right" w:leader="dot" w:pos="9016"/>
            </w:tabs>
            <w:rPr>
              <w:rFonts w:eastAsiaTheme="minorEastAsia"/>
              <w:noProof/>
              <w:lang w:eastAsia="en-AU"/>
            </w:rPr>
          </w:pPr>
          <w:hyperlink w:anchor="_Toc109934706" w:history="1">
            <w:r w:rsidR="00FE0F1E" w:rsidRPr="00E71EC4">
              <w:rPr>
                <w:rStyle w:val="Hyperlink"/>
                <w:noProof/>
              </w:rPr>
              <w:t>iv. Project Control and Conflict Resolution Management</w:t>
            </w:r>
            <w:r w:rsidR="00FE0F1E">
              <w:rPr>
                <w:noProof/>
                <w:webHidden/>
              </w:rPr>
              <w:tab/>
            </w:r>
            <w:r w:rsidR="00FE0F1E">
              <w:rPr>
                <w:noProof/>
                <w:webHidden/>
              </w:rPr>
              <w:fldChar w:fldCharType="begin"/>
            </w:r>
            <w:r w:rsidR="00FE0F1E">
              <w:rPr>
                <w:noProof/>
                <w:webHidden/>
              </w:rPr>
              <w:instrText xml:space="preserve"> PAGEREF _Toc109934706 \h </w:instrText>
            </w:r>
            <w:r w:rsidR="00FE0F1E">
              <w:rPr>
                <w:noProof/>
                <w:webHidden/>
              </w:rPr>
            </w:r>
            <w:r w:rsidR="00FE0F1E">
              <w:rPr>
                <w:noProof/>
                <w:webHidden/>
              </w:rPr>
              <w:fldChar w:fldCharType="separate"/>
            </w:r>
            <w:r w:rsidR="00FE0F1E">
              <w:rPr>
                <w:noProof/>
                <w:webHidden/>
              </w:rPr>
              <w:t>11</w:t>
            </w:r>
            <w:r w:rsidR="00FE0F1E">
              <w:rPr>
                <w:noProof/>
                <w:webHidden/>
              </w:rPr>
              <w:fldChar w:fldCharType="end"/>
            </w:r>
          </w:hyperlink>
        </w:p>
        <w:p w14:paraId="6F71CF64" w14:textId="625C893A" w:rsidR="00FE0F1E" w:rsidRDefault="00014D17">
          <w:pPr>
            <w:pStyle w:val="TOC1"/>
            <w:tabs>
              <w:tab w:val="left" w:pos="440"/>
              <w:tab w:val="right" w:leader="dot" w:pos="9016"/>
            </w:tabs>
            <w:rPr>
              <w:rFonts w:eastAsiaTheme="minorEastAsia"/>
              <w:noProof/>
              <w:lang w:eastAsia="en-AU"/>
            </w:rPr>
          </w:pPr>
          <w:hyperlink w:anchor="_Toc109934707" w:history="1">
            <w:r w:rsidR="00FE0F1E" w:rsidRPr="00E71EC4">
              <w:rPr>
                <w:rStyle w:val="Hyperlink"/>
                <w:noProof/>
              </w:rPr>
              <w:t>E.</w:t>
            </w:r>
            <w:r w:rsidR="00FE0F1E">
              <w:rPr>
                <w:rFonts w:eastAsiaTheme="minorEastAsia"/>
                <w:noProof/>
                <w:lang w:eastAsia="en-AU"/>
              </w:rPr>
              <w:tab/>
            </w:r>
            <w:r w:rsidR="00FE0F1E" w:rsidRPr="00E71EC4">
              <w:rPr>
                <w:rStyle w:val="Hyperlink"/>
                <w:noProof/>
              </w:rPr>
              <w:t>Technical Process Plan</w:t>
            </w:r>
            <w:r w:rsidR="00FE0F1E">
              <w:rPr>
                <w:noProof/>
                <w:webHidden/>
              </w:rPr>
              <w:tab/>
            </w:r>
            <w:r w:rsidR="00FE0F1E">
              <w:rPr>
                <w:noProof/>
                <w:webHidden/>
              </w:rPr>
              <w:fldChar w:fldCharType="begin"/>
            </w:r>
            <w:r w:rsidR="00FE0F1E">
              <w:rPr>
                <w:noProof/>
                <w:webHidden/>
              </w:rPr>
              <w:instrText xml:space="preserve"> PAGEREF _Toc109934707 \h </w:instrText>
            </w:r>
            <w:r w:rsidR="00FE0F1E">
              <w:rPr>
                <w:noProof/>
                <w:webHidden/>
              </w:rPr>
            </w:r>
            <w:r w:rsidR="00FE0F1E">
              <w:rPr>
                <w:noProof/>
                <w:webHidden/>
              </w:rPr>
              <w:fldChar w:fldCharType="separate"/>
            </w:r>
            <w:r w:rsidR="00FE0F1E">
              <w:rPr>
                <w:noProof/>
                <w:webHidden/>
              </w:rPr>
              <w:t>11</w:t>
            </w:r>
            <w:r w:rsidR="00FE0F1E">
              <w:rPr>
                <w:noProof/>
                <w:webHidden/>
              </w:rPr>
              <w:fldChar w:fldCharType="end"/>
            </w:r>
          </w:hyperlink>
        </w:p>
        <w:p w14:paraId="7C2E2796" w14:textId="583BE5F5" w:rsidR="00FE0F1E" w:rsidRDefault="00014D17">
          <w:pPr>
            <w:pStyle w:val="TOC2"/>
            <w:tabs>
              <w:tab w:val="right" w:leader="dot" w:pos="9016"/>
            </w:tabs>
            <w:rPr>
              <w:rFonts w:eastAsiaTheme="minorEastAsia"/>
              <w:noProof/>
              <w:lang w:eastAsia="en-AU"/>
            </w:rPr>
          </w:pPr>
          <w:hyperlink w:anchor="_Toc109934708" w:history="1">
            <w:r w:rsidR="00FE0F1E" w:rsidRPr="00E71EC4">
              <w:rPr>
                <w:rStyle w:val="Hyperlink"/>
                <w:noProof/>
              </w:rPr>
              <w:t>i. Methods, tools, and techniques</w:t>
            </w:r>
            <w:r w:rsidR="00FE0F1E">
              <w:rPr>
                <w:noProof/>
                <w:webHidden/>
              </w:rPr>
              <w:tab/>
            </w:r>
            <w:r w:rsidR="00FE0F1E">
              <w:rPr>
                <w:noProof/>
                <w:webHidden/>
              </w:rPr>
              <w:fldChar w:fldCharType="begin"/>
            </w:r>
            <w:r w:rsidR="00FE0F1E">
              <w:rPr>
                <w:noProof/>
                <w:webHidden/>
              </w:rPr>
              <w:instrText xml:space="preserve"> PAGEREF _Toc109934708 \h </w:instrText>
            </w:r>
            <w:r w:rsidR="00FE0F1E">
              <w:rPr>
                <w:noProof/>
                <w:webHidden/>
              </w:rPr>
            </w:r>
            <w:r w:rsidR="00FE0F1E">
              <w:rPr>
                <w:noProof/>
                <w:webHidden/>
              </w:rPr>
              <w:fldChar w:fldCharType="separate"/>
            </w:r>
            <w:r w:rsidR="00FE0F1E">
              <w:rPr>
                <w:noProof/>
                <w:webHidden/>
              </w:rPr>
              <w:t>14</w:t>
            </w:r>
            <w:r w:rsidR="00FE0F1E">
              <w:rPr>
                <w:noProof/>
                <w:webHidden/>
              </w:rPr>
              <w:fldChar w:fldCharType="end"/>
            </w:r>
          </w:hyperlink>
        </w:p>
        <w:p w14:paraId="11B193DD" w14:textId="293F7D96" w:rsidR="00FE0F1E" w:rsidRDefault="00014D17">
          <w:pPr>
            <w:pStyle w:val="TOC3"/>
            <w:tabs>
              <w:tab w:val="right" w:leader="dot" w:pos="9016"/>
            </w:tabs>
            <w:rPr>
              <w:rFonts w:eastAsiaTheme="minorEastAsia"/>
              <w:noProof/>
              <w:lang w:eastAsia="en-AU"/>
            </w:rPr>
          </w:pPr>
          <w:hyperlink w:anchor="_Toc109934709" w:history="1">
            <w:r w:rsidR="00FE0F1E" w:rsidRPr="00E71EC4">
              <w:rPr>
                <w:rStyle w:val="Hyperlink"/>
                <w:noProof/>
              </w:rPr>
              <w:t>a) Development Methodologies</w:t>
            </w:r>
            <w:r w:rsidR="00FE0F1E">
              <w:rPr>
                <w:noProof/>
                <w:webHidden/>
              </w:rPr>
              <w:tab/>
            </w:r>
            <w:r w:rsidR="00FE0F1E">
              <w:rPr>
                <w:noProof/>
                <w:webHidden/>
              </w:rPr>
              <w:fldChar w:fldCharType="begin"/>
            </w:r>
            <w:r w:rsidR="00FE0F1E">
              <w:rPr>
                <w:noProof/>
                <w:webHidden/>
              </w:rPr>
              <w:instrText xml:space="preserve"> PAGEREF _Toc109934709 \h </w:instrText>
            </w:r>
            <w:r w:rsidR="00FE0F1E">
              <w:rPr>
                <w:noProof/>
                <w:webHidden/>
              </w:rPr>
            </w:r>
            <w:r w:rsidR="00FE0F1E">
              <w:rPr>
                <w:noProof/>
                <w:webHidden/>
              </w:rPr>
              <w:fldChar w:fldCharType="separate"/>
            </w:r>
            <w:r w:rsidR="00FE0F1E">
              <w:rPr>
                <w:noProof/>
                <w:webHidden/>
              </w:rPr>
              <w:t>14</w:t>
            </w:r>
            <w:r w:rsidR="00FE0F1E">
              <w:rPr>
                <w:noProof/>
                <w:webHidden/>
              </w:rPr>
              <w:fldChar w:fldCharType="end"/>
            </w:r>
          </w:hyperlink>
        </w:p>
        <w:p w14:paraId="64824E30" w14:textId="71CD1417" w:rsidR="00FE0F1E" w:rsidRDefault="00014D17">
          <w:pPr>
            <w:pStyle w:val="TOC3"/>
            <w:tabs>
              <w:tab w:val="right" w:leader="dot" w:pos="9016"/>
            </w:tabs>
            <w:rPr>
              <w:rFonts w:eastAsiaTheme="minorEastAsia"/>
              <w:noProof/>
              <w:lang w:eastAsia="en-AU"/>
            </w:rPr>
          </w:pPr>
          <w:hyperlink w:anchor="_Toc109934710" w:history="1">
            <w:r w:rsidR="00FE0F1E" w:rsidRPr="00E71EC4">
              <w:rPr>
                <w:rStyle w:val="Hyperlink"/>
                <w:noProof/>
              </w:rPr>
              <w:t>b) Programming Languages</w:t>
            </w:r>
            <w:r w:rsidR="00FE0F1E">
              <w:rPr>
                <w:noProof/>
                <w:webHidden/>
              </w:rPr>
              <w:tab/>
            </w:r>
            <w:r w:rsidR="00FE0F1E">
              <w:rPr>
                <w:noProof/>
                <w:webHidden/>
              </w:rPr>
              <w:fldChar w:fldCharType="begin"/>
            </w:r>
            <w:r w:rsidR="00FE0F1E">
              <w:rPr>
                <w:noProof/>
                <w:webHidden/>
              </w:rPr>
              <w:instrText xml:space="preserve"> PAGEREF _Toc109934710 \h </w:instrText>
            </w:r>
            <w:r w:rsidR="00FE0F1E">
              <w:rPr>
                <w:noProof/>
                <w:webHidden/>
              </w:rPr>
            </w:r>
            <w:r w:rsidR="00FE0F1E">
              <w:rPr>
                <w:noProof/>
                <w:webHidden/>
              </w:rPr>
              <w:fldChar w:fldCharType="separate"/>
            </w:r>
            <w:r w:rsidR="00FE0F1E">
              <w:rPr>
                <w:noProof/>
                <w:webHidden/>
              </w:rPr>
              <w:t>14</w:t>
            </w:r>
            <w:r w:rsidR="00FE0F1E">
              <w:rPr>
                <w:noProof/>
                <w:webHidden/>
              </w:rPr>
              <w:fldChar w:fldCharType="end"/>
            </w:r>
          </w:hyperlink>
        </w:p>
        <w:p w14:paraId="75FE7D86" w14:textId="2221DF96" w:rsidR="00FE0F1E" w:rsidRDefault="00014D17">
          <w:pPr>
            <w:pStyle w:val="TOC3"/>
            <w:tabs>
              <w:tab w:val="right" w:leader="dot" w:pos="9016"/>
            </w:tabs>
            <w:rPr>
              <w:rFonts w:eastAsiaTheme="minorEastAsia"/>
              <w:noProof/>
              <w:lang w:eastAsia="en-AU"/>
            </w:rPr>
          </w:pPr>
          <w:hyperlink w:anchor="_Toc109934711" w:history="1">
            <w:r w:rsidR="00FE0F1E" w:rsidRPr="00E71EC4">
              <w:rPr>
                <w:rStyle w:val="Hyperlink"/>
                <w:noProof/>
              </w:rPr>
              <w:t>c) Design tools used</w:t>
            </w:r>
            <w:r w:rsidR="00FE0F1E">
              <w:rPr>
                <w:noProof/>
                <w:webHidden/>
              </w:rPr>
              <w:tab/>
            </w:r>
            <w:r w:rsidR="00FE0F1E">
              <w:rPr>
                <w:noProof/>
                <w:webHidden/>
              </w:rPr>
              <w:fldChar w:fldCharType="begin"/>
            </w:r>
            <w:r w:rsidR="00FE0F1E">
              <w:rPr>
                <w:noProof/>
                <w:webHidden/>
              </w:rPr>
              <w:instrText xml:space="preserve"> PAGEREF _Toc109934711 \h </w:instrText>
            </w:r>
            <w:r w:rsidR="00FE0F1E">
              <w:rPr>
                <w:noProof/>
                <w:webHidden/>
              </w:rPr>
            </w:r>
            <w:r w:rsidR="00FE0F1E">
              <w:rPr>
                <w:noProof/>
                <w:webHidden/>
              </w:rPr>
              <w:fldChar w:fldCharType="separate"/>
            </w:r>
            <w:r w:rsidR="00FE0F1E">
              <w:rPr>
                <w:noProof/>
                <w:webHidden/>
              </w:rPr>
              <w:t>15</w:t>
            </w:r>
            <w:r w:rsidR="00FE0F1E">
              <w:rPr>
                <w:noProof/>
                <w:webHidden/>
              </w:rPr>
              <w:fldChar w:fldCharType="end"/>
            </w:r>
          </w:hyperlink>
        </w:p>
        <w:p w14:paraId="3F2261B6" w14:textId="558C6825" w:rsidR="00FE0F1E" w:rsidRDefault="00014D17">
          <w:pPr>
            <w:pStyle w:val="TOC3"/>
            <w:tabs>
              <w:tab w:val="right" w:leader="dot" w:pos="9016"/>
            </w:tabs>
            <w:rPr>
              <w:rFonts w:eastAsiaTheme="minorEastAsia"/>
              <w:noProof/>
              <w:lang w:eastAsia="en-AU"/>
            </w:rPr>
          </w:pPr>
          <w:hyperlink w:anchor="_Toc109934712" w:history="1">
            <w:r w:rsidR="00FE0F1E" w:rsidRPr="00E71EC4">
              <w:rPr>
                <w:rStyle w:val="Hyperlink"/>
                <w:noProof/>
              </w:rPr>
              <w:t>d) Procedures to be followed for design, build, and test</w:t>
            </w:r>
            <w:r w:rsidR="00FE0F1E">
              <w:rPr>
                <w:noProof/>
                <w:webHidden/>
              </w:rPr>
              <w:tab/>
            </w:r>
            <w:r w:rsidR="00FE0F1E">
              <w:rPr>
                <w:noProof/>
                <w:webHidden/>
              </w:rPr>
              <w:fldChar w:fldCharType="begin"/>
            </w:r>
            <w:r w:rsidR="00FE0F1E">
              <w:rPr>
                <w:noProof/>
                <w:webHidden/>
              </w:rPr>
              <w:instrText xml:space="preserve"> PAGEREF _Toc109934712 \h </w:instrText>
            </w:r>
            <w:r w:rsidR="00FE0F1E">
              <w:rPr>
                <w:noProof/>
                <w:webHidden/>
              </w:rPr>
            </w:r>
            <w:r w:rsidR="00FE0F1E">
              <w:rPr>
                <w:noProof/>
                <w:webHidden/>
              </w:rPr>
              <w:fldChar w:fldCharType="separate"/>
            </w:r>
            <w:r w:rsidR="00FE0F1E">
              <w:rPr>
                <w:noProof/>
                <w:webHidden/>
              </w:rPr>
              <w:t>15</w:t>
            </w:r>
            <w:r w:rsidR="00FE0F1E">
              <w:rPr>
                <w:noProof/>
                <w:webHidden/>
              </w:rPr>
              <w:fldChar w:fldCharType="end"/>
            </w:r>
          </w:hyperlink>
        </w:p>
        <w:p w14:paraId="250B497A" w14:textId="606BF571" w:rsidR="00FE0F1E" w:rsidRDefault="00014D17">
          <w:pPr>
            <w:pStyle w:val="TOC1"/>
            <w:tabs>
              <w:tab w:val="left" w:pos="440"/>
              <w:tab w:val="right" w:leader="dot" w:pos="9016"/>
            </w:tabs>
            <w:rPr>
              <w:rFonts w:eastAsiaTheme="minorEastAsia"/>
              <w:noProof/>
              <w:lang w:eastAsia="en-AU"/>
            </w:rPr>
          </w:pPr>
          <w:hyperlink w:anchor="_Toc109934713" w:history="1">
            <w:r w:rsidR="00FE0F1E" w:rsidRPr="00E71EC4">
              <w:rPr>
                <w:rStyle w:val="Hyperlink"/>
                <w:noProof/>
              </w:rPr>
              <w:t>F.</w:t>
            </w:r>
            <w:r w:rsidR="00FE0F1E">
              <w:rPr>
                <w:rFonts w:eastAsiaTheme="minorEastAsia"/>
                <w:noProof/>
                <w:lang w:eastAsia="en-AU"/>
              </w:rPr>
              <w:tab/>
            </w:r>
            <w:r w:rsidR="00FE0F1E" w:rsidRPr="00E71EC4">
              <w:rPr>
                <w:rStyle w:val="Hyperlink"/>
                <w:noProof/>
              </w:rPr>
              <w:t>Infrastructure Plan</w:t>
            </w:r>
            <w:r w:rsidR="00FE0F1E">
              <w:rPr>
                <w:noProof/>
                <w:webHidden/>
              </w:rPr>
              <w:tab/>
            </w:r>
            <w:r w:rsidR="00FE0F1E">
              <w:rPr>
                <w:noProof/>
                <w:webHidden/>
              </w:rPr>
              <w:fldChar w:fldCharType="begin"/>
            </w:r>
            <w:r w:rsidR="00FE0F1E">
              <w:rPr>
                <w:noProof/>
                <w:webHidden/>
              </w:rPr>
              <w:instrText xml:space="preserve"> PAGEREF _Toc109934713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3D0E964D" w14:textId="0FD1C1AC" w:rsidR="00FE0F1E" w:rsidRDefault="00014D17">
          <w:pPr>
            <w:pStyle w:val="TOC2"/>
            <w:tabs>
              <w:tab w:val="right" w:leader="dot" w:pos="9016"/>
            </w:tabs>
            <w:rPr>
              <w:rFonts w:eastAsiaTheme="minorEastAsia"/>
              <w:noProof/>
              <w:lang w:eastAsia="en-AU"/>
            </w:rPr>
          </w:pPr>
          <w:hyperlink w:anchor="_Toc109934714" w:history="1">
            <w:r w:rsidR="00FE0F1E" w:rsidRPr="00E71EC4">
              <w:rPr>
                <w:rStyle w:val="Hyperlink"/>
                <w:noProof/>
              </w:rPr>
              <w:t>i. Developer Tools</w:t>
            </w:r>
            <w:r w:rsidR="00FE0F1E">
              <w:rPr>
                <w:noProof/>
                <w:webHidden/>
              </w:rPr>
              <w:tab/>
            </w:r>
            <w:r w:rsidR="00FE0F1E">
              <w:rPr>
                <w:noProof/>
                <w:webHidden/>
              </w:rPr>
              <w:fldChar w:fldCharType="begin"/>
            </w:r>
            <w:r w:rsidR="00FE0F1E">
              <w:rPr>
                <w:noProof/>
                <w:webHidden/>
              </w:rPr>
              <w:instrText xml:space="preserve"> PAGEREF _Toc109934714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73A8DEA9" w14:textId="65F67C0B" w:rsidR="00FE0F1E" w:rsidRDefault="00014D17">
          <w:pPr>
            <w:pStyle w:val="TOC3"/>
            <w:tabs>
              <w:tab w:val="right" w:leader="dot" w:pos="9016"/>
            </w:tabs>
            <w:rPr>
              <w:rFonts w:eastAsiaTheme="minorEastAsia"/>
              <w:noProof/>
              <w:lang w:eastAsia="en-AU"/>
            </w:rPr>
          </w:pPr>
          <w:hyperlink w:anchor="_Toc109934715" w:history="1">
            <w:r w:rsidR="00FE0F1E" w:rsidRPr="00E71EC4">
              <w:rPr>
                <w:rStyle w:val="Hyperlink"/>
                <w:noProof/>
              </w:rPr>
              <w:t>a) Operating System</w:t>
            </w:r>
            <w:r w:rsidR="00FE0F1E">
              <w:rPr>
                <w:noProof/>
                <w:webHidden/>
              </w:rPr>
              <w:tab/>
            </w:r>
            <w:r w:rsidR="00FE0F1E">
              <w:rPr>
                <w:noProof/>
                <w:webHidden/>
              </w:rPr>
              <w:fldChar w:fldCharType="begin"/>
            </w:r>
            <w:r w:rsidR="00FE0F1E">
              <w:rPr>
                <w:noProof/>
                <w:webHidden/>
              </w:rPr>
              <w:instrText xml:space="preserve"> PAGEREF _Toc109934715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3072FFAB" w14:textId="2ACB4DDB" w:rsidR="00FE0F1E" w:rsidRDefault="00014D17">
          <w:pPr>
            <w:pStyle w:val="TOC3"/>
            <w:tabs>
              <w:tab w:val="right" w:leader="dot" w:pos="9016"/>
            </w:tabs>
            <w:rPr>
              <w:rFonts w:eastAsiaTheme="minorEastAsia"/>
              <w:noProof/>
              <w:lang w:eastAsia="en-AU"/>
            </w:rPr>
          </w:pPr>
          <w:hyperlink w:anchor="_Toc109934716" w:history="1">
            <w:r w:rsidR="00FE0F1E" w:rsidRPr="00E71EC4">
              <w:rPr>
                <w:rStyle w:val="Hyperlink"/>
                <w:noProof/>
              </w:rPr>
              <w:t>b) IDEs</w:t>
            </w:r>
            <w:r w:rsidR="00FE0F1E">
              <w:rPr>
                <w:noProof/>
                <w:webHidden/>
              </w:rPr>
              <w:tab/>
            </w:r>
            <w:r w:rsidR="00FE0F1E">
              <w:rPr>
                <w:noProof/>
                <w:webHidden/>
              </w:rPr>
              <w:fldChar w:fldCharType="begin"/>
            </w:r>
            <w:r w:rsidR="00FE0F1E">
              <w:rPr>
                <w:noProof/>
                <w:webHidden/>
              </w:rPr>
              <w:instrText xml:space="preserve"> PAGEREF _Toc109934716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46C709C7" w14:textId="33A5B3E0" w:rsidR="00FE0F1E" w:rsidRDefault="00014D17">
          <w:pPr>
            <w:pStyle w:val="TOC3"/>
            <w:tabs>
              <w:tab w:val="right" w:leader="dot" w:pos="9016"/>
            </w:tabs>
            <w:rPr>
              <w:rFonts w:eastAsiaTheme="minorEastAsia"/>
              <w:noProof/>
              <w:lang w:eastAsia="en-AU"/>
            </w:rPr>
          </w:pPr>
          <w:hyperlink w:anchor="_Toc109934717" w:history="1">
            <w:r w:rsidR="00FE0F1E" w:rsidRPr="00E71EC4">
              <w:rPr>
                <w:rStyle w:val="Hyperlink"/>
                <w:noProof/>
              </w:rPr>
              <w:t>c) Unit Testing Tools</w:t>
            </w:r>
            <w:r w:rsidR="00FE0F1E">
              <w:rPr>
                <w:noProof/>
                <w:webHidden/>
              </w:rPr>
              <w:tab/>
            </w:r>
            <w:r w:rsidR="00FE0F1E">
              <w:rPr>
                <w:noProof/>
                <w:webHidden/>
              </w:rPr>
              <w:fldChar w:fldCharType="begin"/>
            </w:r>
            <w:r w:rsidR="00FE0F1E">
              <w:rPr>
                <w:noProof/>
                <w:webHidden/>
              </w:rPr>
              <w:instrText xml:space="preserve"> PAGEREF _Toc109934717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5CCEFC25" w14:textId="594668F7" w:rsidR="00FE0F1E" w:rsidRDefault="00014D17">
          <w:pPr>
            <w:pStyle w:val="TOC3"/>
            <w:tabs>
              <w:tab w:val="right" w:leader="dot" w:pos="9016"/>
            </w:tabs>
            <w:rPr>
              <w:rFonts w:eastAsiaTheme="minorEastAsia"/>
              <w:noProof/>
              <w:lang w:eastAsia="en-AU"/>
            </w:rPr>
          </w:pPr>
          <w:hyperlink w:anchor="_Toc109934718" w:history="1">
            <w:r w:rsidR="00FE0F1E" w:rsidRPr="00E71EC4">
              <w:rPr>
                <w:rStyle w:val="Hyperlink"/>
                <w:noProof/>
              </w:rPr>
              <w:t>d) Servers</w:t>
            </w:r>
            <w:r w:rsidR="00FE0F1E">
              <w:rPr>
                <w:noProof/>
                <w:webHidden/>
              </w:rPr>
              <w:tab/>
            </w:r>
            <w:r w:rsidR="00FE0F1E">
              <w:rPr>
                <w:noProof/>
                <w:webHidden/>
              </w:rPr>
              <w:fldChar w:fldCharType="begin"/>
            </w:r>
            <w:r w:rsidR="00FE0F1E">
              <w:rPr>
                <w:noProof/>
                <w:webHidden/>
              </w:rPr>
              <w:instrText xml:space="preserve"> PAGEREF _Toc109934718 \h </w:instrText>
            </w:r>
            <w:r w:rsidR="00FE0F1E">
              <w:rPr>
                <w:noProof/>
                <w:webHidden/>
              </w:rPr>
            </w:r>
            <w:r w:rsidR="00FE0F1E">
              <w:rPr>
                <w:noProof/>
                <w:webHidden/>
              </w:rPr>
              <w:fldChar w:fldCharType="separate"/>
            </w:r>
            <w:r w:rsidR="00FE0F1E">
              <w:rPr>
                <w:noProof/>
                <w:webHidden/>
              </w:rPr>
              <w:t>18</w:t>
            </w:r>
            <w:r w:rsidR="00FE0F1E">
              <w:rPr>
                <w:noProof/>
                <w:webHidden/>
              </w:rPr>
              <w:fldChar w:fldCharType="end"/>
            </w:r>
          </w:hyperlink>
        </w:p>
        <w:p w14:paraId="0BAC0404" w14:textId="10A8A7C4" w:rsidR="00FE0F1E" w:rsidRDefault="00014D17">
          <w:pPr>
            <w:pStyle w:val="TOC2"/>
            <w:tabs>
              <w:tab w:val="right" w:leader="dot" w:pos="9016"/>
            </w:tabs>
            <w:rPr>
              <w:rFonts w:eastAsiaTheme="minorEastAsia"/>
              <w:noProof/>
              <w:lang w:eastAsia="en-AU"/>
            </w:rPr>
          </w:pPr>
          <w:hyperlink w:anchor="_Toc109934719" w:history="1">
            <w:r w:rsidR="00FE0F1E" w:rsidRPr="00E71EC4">
              <w:rPr>
                <w:rStyle w:val="Hyperlink"/>
                <w:noProof/>
              </w:rPr>
              <w:t>ii) Hardware required for Development and Client Side</w:t>
            </w:r>
            <w:r w:rsidR="00FE0F1E">
              <w:rPr>
                <w:noProof/>
                <w:webHidden/>
              </w:rPr>
              <w:tab/>
            </w:r>
            <w:r w:rsidR="00FE0F1E">
              <w:rPr>
                <w:noProof/>
                <w:webHidden/>
              </w:rPr>
              <w:fldChar w:fldCharType="begin"/>
            </w:r>
            <w:r w:rsidR="00FE0F1E">
              <w:rPr>
                <w:noProof/>
                <w:webHidden/>
              </w:rPr>
              <w:instrText xml:space="preserve"> PAGEREF _Toc109934719 \h </w:instrText>
            </w:r>
            <w:r w:rsidR="00FE0F1E">
              <w:rPr>
                <w:noProof/>
                <w:webHidden/>
              </w:rPr>
            </w:r>
            <w:r w:rsidR="00FE0F1E">
              <w:rPr>
                <w:noProof/>
                <w:webHidden/>
              </w:rPr>
              <w:fldChar w:fldCharType="separate"/>
            </w:r>
            <w:r w:rsidR="00FE0F1E">
              <w:rPr>
                <w:noProof/>
                <w:webHidden/>
              </w:rPr>
              <w:t>19</w:t>
            </w:r>
            <w:r w:rsidR="00FE0F1E">
              <w:rPr>
                <w:noProof/>
                <w:webHidden/>
              </w:rPr>
              <w:fldChar w:fldCharType="end"/>
            </w:r>
          </w:hyperlink>
        </w:p>
        <w:p w14:paraId="6122C87F" w14:textId="1FF2553D" w:rsidR="00FE0F1E" w:rsidRDefault="00014D17">
          <w:pPr>
            <w:pStyle w:val="TOC2"/>
            <w:tabs>
              <w:tab w:val="right" w:leader="dot" w:pos="9016"/>
            </w:tabs>
            <w:rPr>
              <w:rFonts w:eastAsiaTheme="minorEastAsia"/>
              <w:noProof/>
              <w:lang w:eastAsia="en-AU"/>
            </w:rPr>
          </w:pPr>
          <w:hyperlink w:anchor="_Toc109934720" w:history="1">
            <w:r w:rsidR="00FE0F1E" w:rsidRPr="00E71EC4">
              <w:rPr>
                <w:rStyle w:val="Hyperlink"/>
                <w:noProof/>
              </w:rPr>
              <w:t>iii) Client-Side Software Requirements</w:t>
            </w:r>
            <w:r w:rsidR="00FE0F1E">
              <w:rPr>
                <w:noProof/>
                <w:webHidden/>
              </w:rPr>
              <w:tab/>
            </w:r>
            <w:r w:rsidR="00FE0F1E">
              <w:rPr>
                <w:noProof/>
                <w:webHidden/>
              </w:rPr>
              <w:fldChar w:fldCharType="begin"/>
            </w:r>
            <w:r w:rsidR="00FE0F1E">
              <w:rPr>
                <w:noProof/>
                <w:webHidden/>
              </w:rPr>
              <w:instrText xml:space="preserve"> PAGEREF _Toc109934720 \h </w:instrText>
            </w:r>
            <w:r w:rsidR="00FE0F1E">
              <w:rPr>
                <w:noProof/>
                <w:webHidden/>
              </w:rPr>
            </w:r>
            <w:r w:rsidR="00FE0F1E">
              <w:rPr>
                <w:noProof/>
                <w:webHidden/>
              </w:rPr>
              <w:fldChar w:fldCharType="separate"/>
            </w:r>
            <w:r w:rsidR="00FE0F1E">
              <w:rPr>
                <w:noProof/>
                <w:webHidden/>
              </w:rPr>
              <w:t>19</w:t>
            </w:r>
            <w:r w:rsidR="00FE0F1E">
              <w:rPr>
                <w:noProof/>
                <w:webHidden/>
              </w:rPr>
              <w:fldChar w:fldCharType="end"/>
            </w:r>
          </w:hyperlink>
        </w:p>
        <w:p w14:paraId="0E728F13" w14:textId="16C9B5F4" w:rsidR="00FE0F1E" w:rsidRDefault="00014D17">
          <w:pPr>
            <w:pStyle w:val="TOC1"/>
            <w:tabs>
              <w:tab w:val="left" w:pos="440"/>
              <w:tab w:val="right" w:leader="dot" w:pos="9016"/>
            </w:tabs>
            <w:rPr>
              <w:rFonts w:eastAsiaTheme="minorEastAsia"/>
              <w:noProof/>
              <w:lang w:eastAsia="en-AU"/>
            </w:rPr>
          </w:pPr>
          <w:hyperlink w:anchor="_Toc109934721" w:history="1">
            <w:r w:rsidR="00FE0F1E" w:rsidRPr="00E71EC4">
              <w:rPr>
                <w:rStyle w:val="Hyperlink"/>
                <w:noProof/>
              </w:rPr>
              <w:t>G.</w:t>
            </w:r>
            <w:r w:rsidR="00FE0F1E">
              <w:rPr>
                <w:rFonts w:eastAsiaTheme="minorEastAsia"/>
                <w:noProof/>
                <w:lang w:eastAsia="en-AU"/>
              </w:rPr>
              <w:tab/>
            </w:r>
            <w:r w:rsidR="00FE0F1E" w:rsidRPr="00E71EC4">
              <w:rPr>
                <w:rStyle w:val="Hyperlink"/>
                <w:noProof/>
              </w:rPr>
              <w:t>Supporting Process Plans</w:t>
            </w:r>
            <w:r w:rsidR="00FE0F1E">
              <w:rPr>
                <w:noProof/>
                <w:webHidden/>
              </w:rPr>
              <w:tab/>
            </w:r>
            <w:r w:rsidR="00FE0F1E">
              <w:rPr>
                <w:noProof/>
                <w:webHidden/>
              </w:rPr>
              <w:fldChar w:fldCharType="begin"/>
            </w:r>
            <w:r w:rsidR="00FE0F1E">
              <w:rPr>
                <w:noProof/>
                <w:webHidden/>
              </w:rPr>
              <w:instrText xml:space="preserve"> PAGEREF _Toc109934721 \h </w:instrText>
            </w:r>
            <w:r w:rsidR="00FE0F1E">
              <w:rPr>
                <w:noProof/>
                <w:webHidden/>
              </w:rPr>
            </w:r>
            <w:r w:rsidR="00FE0F1E">
              <w:rPr>
                <w:noProof/>
                <w:webHidden/>
              </w:rPr>
              <w:fldChar w:fldCharType="separate"/>
            </w:r>
            <w:r w:rsidR="00FE0F1E">
              <w:rPr>
                <w:noProof/>
                <w:webHidden/>
              </w:rPr>
              <w:t>19</w:t>
            </w:r>
            <w:r w:rsidR="00FE0F1E">
              <w:rPr>
                <w:noProof/>
                <w:webHidden/>
              </w:rPr>
              <w:fldChar w:fldCharType="end"/>
            </w:r>
          </w:hyperlink>
        </w:p>
        <w:p w14:paraId="5BE784B2" w14:textId="1309FCDC" w:rsidR="00FE0F1E" w:rsidRDefault="00014D17">
          <w:pPr>
            <w:pStyle w:val="TOC2"/>
            <w:tabs>
              <w:tab w:val="right" w:leader="dot" w:pos="9016"/>
            </w:tabs>
            <w:rPr>
              <w:rFonts w:eastAsiaTheme="minorEastAsia"/>
              <w:noProof/>
              <w:lang w:eastAsia="en-AU"/>
            </w:rPr>
          </w:pPr>
          <w:hyperlink w:anchor="_Toc109934722" w:history="1">
            <w:r w:rsidR="00FE0F1E" w:rsidRPr="00E71EC4">
              <w:rPr>
                <w:rStyle w:val="Hyperlink"/>
                <w:noProof/>
              </w:rPr>
              <w:t>i. Configuration Management Plan</w:t>
            </w:r>
            <w:r w:rsidR="00FE0F1E">
              <w:rPr>
                <w:noProof/>
                <w:webHidden/>
              </w:rPr>
              <w:tab/>
            </w:r>
            <w:r w:rsidR="00FE0F1E">
              <w:rPr>
                <w:noProof/>
                <w:webHidden/>
              </w:rPr>
              <w:fldChar w:fldCharType="begin"/>
            </w:r>
            <w:r w:rsidR="00FE0F1E">
              <w:rPr>
                <w:noProof/>
                <w:webHidden/>
              </w:rPr>
              <w:instrText xml:space="preserve"> PAGEREF _Toc109934722 \h </w:instrText>
            </w:r>
            <w:r w:rsidR="00FE0F1E">
              <w:rPr>
                <w:noProof/>
                <w:webHidden/>
              </w:rPr>
            </w:r>
            <w:r w:rsidR="00FE0F1E">
              <w:rPr>
                <w:noProof/>
                <w:webHidden/>
              </w:rPr>
              <w:fldChar w:fldCharType="separate"/>
            </w:r>
            <w:r w:rsidR="00FE0F1E">
              <w:rPr>
                <w:noProof/>
                <w:webHidden/>
              </w:rPr>
              <w:t>19</w:t>
            </w:r>
            <w:r w:rsidR="00FE0F1E">
              <w:rPr>
                <w:noProof/>
                <w:webHidden/>
              </w:rPr>
              <w:fldChar w:fldCharType="end"/>
            </w:r>
          </w:hyperlink>
        </w:p>
        <w:p w14:paraId="5BDA94BA" w14:textId="4790A6BC" w:rsidR="00FE0F1E" w:rsidRDefault="00014D17">
          <w:pPr>
            <w:pStyle w:val="TOC2"/>
            <w:tabs>
              <w:tab w:val="right" w:leader="dot" w:pos="9016"/>
            </w:tabs>
            <w:rPr>
              <w:rFonts w:eastAsiaTheme="minorEastAsia"/>
              <w:noProof/>
              <w:lang w:eastAsia="en-AU"/>
            </w:rPr>
          </w:pPr>
          <w:hyperlink w:anchor="_Toc109934723" w:history="1">
            <w:r w:rsidR="00FE0F1E" w:rsidRPr="00E71EC4">
              <w:rPr>
                <w:rStyle w:val="Hyperlink"/>
                <w:noProof/>
              </w:rPr>
              <w:t>ii. Verification and Validation Plan</w:t>
            </w:r>
            <w:r w:rsidR="00FE0F1E">
              <w:rPr>
                <w:noProof/>
                <w:webHidden/>
              </w:rPr>
              <w:tab/>
            </w:r>
            <w:r w:rsidR="00FE0F1E">
              <w:rPr>
                <w:noProof/>
                <w:webHidden/>
              </w:rPr>
              <w:fldChar w:fldCharType="begin"/>
            </w:r>
            <w:r w:rsidR="00FE0F1E">
              <w:rPr>
                <w:noProof/>
                <w:webHidden/>
              </w:rPr>
              <w:instrText xml:space="preserve"> PAGEREF _Toc109934723 \h </w:instrText>
            </w:r>
            <w:r w:rsidR="00FE0F1E">
              <w:rPr>
                <w:noProof/>
                <w:webHidden/>
              </w:rPr>
            </w:r>
            <w:r w:rsidR="00FE0F1E">
              <w:rPr>
                <w:noProof/>
                <w:webHidden/>
              </w:rPr>
              <w:fldChar w:fldCharType="separate"/>
            </w:r>
            <w:r w:rsidR="00FE0F1E">
              <w:rPr>
                <w:noProof/>
                <w:webHidden/>
              </w:rPr>
              <w:t>20</w:t>
            </w:r>
            <w:r w:rsidR="00FE0F1E">
              <w:rPr>
                <w:noProof/>
                <w:webHidden/>
              </w:rPr>
              <w:fldChar w:fldCharType="end"/>
            </w:r>
          </w:hyperlink>
        </w:p>
        <w:p w14:paraId="6B888B45" w14:textId="68338AAB" w:rsidR="00FE0F1E" w:rsidRDefault="00014D17">
          <w:pPr>
            <w:pStyle w:val="TOC3"/>
            <w:tabs>
              <w:tab w:val="left" w:pos="880"/>
              <w:tab w:val="right" w:leader="dot" w:pos="9016"/>
            </w:tabs>
            <w:rPr>
              <w:rFonts w:eastAsiaTheme="minorEastAsia"/>
              <w:noProof/>
              <w:lang w:eastAsia="en-AU"/>
            </w:rPr>
          </w:pPr>
          <w:hyperlink w:anchor="_Toc109934724" w:history="1">
            <w:r w:rsidR="00FE0F1E" w:rsidRPr="00E71EC4">
              <w:rPr>
                <w:rStyle w:val="Hyperlink"/>
                <w:noProof/>
              </w:rPr>
              <w:t>a)</w:t>
            </w:r>
            <w:r w:rsidR="00FE0F1E">
              <w:rPr>
                <w:rFonts w:eastAsiaTheme="minorEastAsia"/>
                <w:noProof/>
                <w:lang w:eastAsia="en-AU"/>
              </w:rPr>
              <w:tab/>
            </w:r>
            <w:r w:rsidR="00FE0F1E" w:rsidRPr="00E71EC4">
              <w:rPr>
                <w:rStyle w:val="Hyperlink"/>
                <w:noProof/>
              </w:rPr>
              <w:t>Project Milestones</w:t>
            </w:r>
            <w:r w:rsidR="00FE0F1E">
              <w:rPr>
                <w:noProof/>
                <w:webHidden/>
              </w:rPr>
              <w:tab/>
            </w:r>
            <w:r w:rsidR="00FE0F1E">
              <w:rPr>
                <w:noProof/>
                <w:webHidden/>
              </w:rPr>
              <w:fldChar w:fldCharType="begin"/>
            </w:r>
            <w:r w:rsidR="00FE0F1E">
              <w:rPr>
                <w:noProof/>
                <w:webHidden/>
              </w:rPr>
              <w:instrText xml:space="preserve"> PAGEREF _Toc109934724 \h </w:instrText>
            </w:r>
            <w:r w:rsidR="00FE0F1E">
              <w:rPr>
                <w:noProof/>
                <w:webHidden/>
              </w:rPr>
            </w:r>
            <w:r w:rsidR="00FE0F1E">
              <w:rPr>
                <w:noProof/>
                <w:webHidden/>
              </w:rPr>
              <w:fldChar w:fldCharType="separate"/>
            </w:r>
            <w:r w:rsidR="00FE0F1E">
              <w:rPr>
                <w:noProof/>
                <w:webHidden/>
              </w:rPr>
              <w:t>20</w:t>
            </w:r>
            <w:r w:rsidR="00FE0F1E">
              <w:rPr>
                <w:noProof/>
                <w:webHidden/>
              </w:rPr>
              <w:fldChar w:fldCharType="end"/>
            </w:r>
          </w:hyperlink>
        </w:p>
        <w:p w14:paraId="7053BEE3" w14:textId="115D9D47" w:rsidR="00FE0F1E" w:rsidRDefault="00014D17">
          <w:pPr>
            <w:pStyle w:val="TOC3"/>
            <w:tabs>
              <w:tab w:val="left" w:pos="880"/>
              <w:tab w:val="right" w:leader="dot" w:pos="9016"/>
            </w:tabs>
            <w:rPr>
              <w:rFonts w:eastAsiaTheme="minorEastAsia"/>
              <w:noProof/>
              <w:lang w:eastAsia="en-AU"/>
            </w:rPr>
          </w:pPr>
          <w:hyperlink w:anchor="_Toc109934725" w:history="1">
            <w:r w:rsidR="00FE0F1E" w:rsidRPr="00E71EC4">
              <w:rPr>
                <w:rStyle w:val="Hyperlink"/>
                <w:noProof/>
              </w:rPr>
              <w:t>b)</w:t>
            </w:r>
            <w:r w:rsidR="00FE0F1E">
              <w:rPr>
                <w:rFonts w:eastAsiaTheme="minorEastAsia"/>
                <w:noProof/>
                <w:lang w:eastAsia="en-AU"/>
              </w:rPr>
              <w:tab/>
            </w:r>
            <w:r w:rsidR="00FE0F1E" w:rsidRPr="00E71EC4">
              <w:rPr>
                <w:rStyle w:val="Hyperlink"/>
                <w:noProof/>
              </w:rPr>
              <w:t>Source code and Documentation</w:t>
            </w:r>
            <w:r w:rsidR="00FE0F1E">
              <w:rPr>
                <w:noProof/>
                <w:webHidden/>
              </w:rPr>
              <w:tab/>
            </w:r>
            <w:r w:rsidR="00FE0F1E">
              <w:rPr>
                <w:noProof/>
                <w:webHidden/>
              </w:rPr>
              <w:fldChar w:fldCharType="begin"/>
            </w:r>
            <w:r w:rsidR="00FE0F1E">
              <w:rPr>
                <w:noProof/>
                <w:webHidden/>
              </w:rPr>
              <w:instrText xml:space="preserve"> PAGEREF _Toc109934725 \h </w:instrText>
            </w:r>
            <w:r w:rsidR="00FE0F1E">
              <w:rPr>
                <w:noProof/>
                <w:webHidden/>
              </w:rPr>
            </w:r>
            <w:r w:rsidR="00FE0F1E">
              <w:rPr>
                <w:noProof/>
                <w:webHidden/>
              </w:rPr>
              <w:fldChar w:fldCharType="separate"/>
            </w:r>
            <w:r w:rsidR="00FE0F1E">
              <w:rPr>
                <w:noProof/>
                <w:webHidden/>
              </w:rPr>
              <w:t>21</w:t>
            </w:r>
            <w:r w:rsidR="00FE0F1E">
              <w:rPr>
                <w:noProof/>
                <w:webHidden/>
              </w:rPr>
              <w:fldChar w:fldCharType="end"/>
            </w:r>
          </w:hyperlink>
        </w:p>
        <w:p w14:paraId="57CF0F29" w14:textId="56CB81A5" w:rsidR="00FE0F1E" w:rsidRDefault="00014D17">
          <w:pPr>
            <w:pStyle w:val="TOC2"/>
            <w:tabs>
              <w:tab w:val="right" w:leader="dot" w:pos="9016"/>
            </w:tabs>
            <w:rPr>
              <w:rFonts w:eastAsiaTheme="minorEastAsia"/>
              <w:noProof/>
              <w:lang w:eastAsia="en-AU"/>
            </w:rPr>
          </w:pPr>
          <w:hyperlink w:anchor="_Toc109934726" w:history="1">
            <w:r w:rsidR="00FE0F1E" w:rsidRPr="00E71EC4">
              <w:rPr>
                <w:rStyle w:val="Hyperlink"/>
                <w:noProof/>
              </w:rPr>
              <w:t>iii. Documentation Plan</w:t>
            </w:r>
            <w:r w:rsidR="00FE0F1E">
              <w:rPr>
                <w:noProof/>
                <w:webHidden/>
              </w:rPr>
              <w:tab/>
            </w:r>
            <w:r w:rsidR="00FE0F1E">
              <w:rPr>
                <w:noProof/>
                <w:webHidden/>
              </w:rPr>
              <w:fldChar w:fldCharType="begin"/>
            </w:r>
            <w:r w:rsidR="00FE0F1E">
              <w:rPr>
                <w:noProof/>
                <w:webHidden/>
              </w:rPr>
              <w:instrText xml:space="preserve"> PAGEREF _Toc109934726 \h </w:instrText>
            </w:r>
            <w:r w:rsidR="00FE0F1E">
              <w:rPr>
                <w:noProof/>
                <w:webHidden/>
              </w:rPr>
            </w:r>
            <w:r w:rsidR="00FE0F1E">
              <w:rPr>
                <w:noProof/>
                <w:webHidden/>
              </w:rPr>
              <w:fldChar w:fldCharType="separate"/>
            </w:r>
            <w:r w:rsidR="00FE0F1E">
              <w:rPr>
                <w:noProof/>
                <w:webHidden/>
              </w:rPr>
              <w:t>21</w:t>
            </w:r>
            <w:r w:rsidR="00FE0F1E">
              <w:rPr>
                <w:noProof/>
                <w:webHidden/>
              </w:rPr>
              <w:fldChar w:fldCharType="end"/>
            </w:r>
          </w:hyperlink>
        </w:p>
        <w:p w14:paraId="3D858C1C" w14:textId="7F6B6CCA" w:rsidR="00FE0F1E" w:rsidRDefault="00014D17">
          <w:pPr>
            <w:pStyle w:val="TOC2"/>
            <w:tabs>
              <w:tab w:val="right" w:leader="dot" w:pos="9016"/>
            </w:tabs>
            <w:rPr>
              <w:rFonts w:eastAsiaTheme="minorEastAsia"/>
              <w:noProof/>
              <w:lang w:eastAsia="en-AU"/>
            </w:rPr>
          </w:pPr>
          <w:hyperlink w:anchor="_Toc109934727" w:history="1">
            <w:r w:rsidR="00FE0F1E" w:rsidRPr="00E71EC4">
              <w:rPr>
                <w:rStyle w:val="Hyperlink"/>
                <w:noProof/>
              </w:rPr>
              <w:t>iv. Quality Assurance Plan</w:t>
            </w:r>
            <w:r w:rsidR="00FE0F1E">
              <w:rPr>
                <w:noProof/>
                <w:webHidden/>
              </w:rPr>
              <w:tab/>
            </w:r>
            <w:r w:rsidR="00FE0F1E">
              <w:rPr>
                <w:noProof/>
                <w:webHidden/>
              </w:rPr>
              <w:fldChar w:fldCharType="begin"/>
            </w:r>
            <w:r w:rsidR="00FE0F1E">
              <w:rPr>
                <w:noProof/>
                <w:webHidden/>
              </w:rPr>
              <w:instrText xml:space="preserve"> PAGEREF _Toc109934727 \h </w:instrText>
            </w:r>
            <w:r w:rsidR="00FE0F1E">
              <w:rPr>
                <w:noProof/>
                <w:webHidden/>
              </w:rPr>
            </w:r>
            <w:r w:rsidR="00FE0F1E">
              <w:rPr>
                <w:noProof/>
                <w:webHidden/>
              </w:rPr>
              <w:fldChar w:fldCharType="separate"/>
            </w:r>
            <w:r w:rsidR="00FE0F1E">
              <w:rPr>
                <w:noProof/>
                <w:webHidden/>
              </w:rPr>
              <w:t>22</w:t>
            </w:r>
            <w:r w:rsidR="00FE0F1E">
              <w:rPr>
                <w:noProof/>
                <w:webHidden/>
              </w:rPr>
              <w:fldChar w:fldCharType="end"/>
            </w:r>
          </w:hyperlink>
        </w:p>
        <w:p w14:paraId="475CDD72" w14:textId="3BD689F1" w:rsidR="00FE0F1E" w:rsidRDefault="00014D17">
          <w:pPr>
            <w:pStyle w:val="TOC1"/>
            <w:tabs>
              <w:tab w:val="left" w:pos="440"/>
              <w:tab w:val="right" w:leader="dot" w:pos="9016"/>
            </w:tabs>
            <w:rPr>
              <w:rFonts w:eastAsiaTheme="minorEastAsia"/>
              <w:noProof/>
              <w:lang w:eastAsia="en-AU"/>
            </w:rPr>
          </w:pPr>
          <w:hyperlink w:anchor="_Toc109934728" w:history="1">
            <w:r w:rsidR="00FE0F1E" w:rsidRPr="00E71EC4">
              <w:rPr>
                <w:rStyle w:val="Hyperlink"/>
                <w:noProof/>
              </w:rPr>
              <w:t>H.</w:t>
            </w:r>
            <w:r w:rsidR="00FE0F1E">
              <w:rPr>
                <w:rFonts w:eastAsiaTheme="minorEastAsia"/>
                <w:noProof/>
                <w:lang w:eastAsia="en-AU"/>
              </w:rPr>
              <w:tab/>
            </w:r>
            <w:r w:rsidR="00FE0F1E" w:rsidRPr="00E71EC4">
              <w:rPr>
                <w:rStyle w:val="Hyperlink"/>
                <w:noProof/>
              </w:rPr>
              <w:t>References</w:t>
            </w:r>
            <w:r w:rsidR="00FE0F1E">
              <w:rPr>
                <w:noProof/>
                <w:webHidden/>
              </w:rPr>
              <w:tab/>
            </w:r>
            <w:r w:rsidR="00FE0F1E">
              <w:rPr>
                <w:noProof/>
                <w:webHidden/>
              </w:rPr>
              <w:fldChar w:fldCharType="begin"/>
            </w:r>
            <w:r w:rsidR="00FE0F1E">
              <w:rPr>
                <w:noProof/>
                <w:webHidden/>
              </w:rPr>
              <w:instrText xml:space="preserve"> PAGEREF _Toc109934728 \h </w:instrText>
            </w:r>
            <w:r w:rsidR="00FE0F1E">
              <w:rPr>
                <w:noProof/>
                <w:webHidden/>
              </w:rPr>
            </w:r>
            <w:r w:rsidR="00FE0F1E">
              <w:rPr>
                <w:noProof/>
                <w:webHidden/>
              </w:rPr>
              <w:fldChar w:fldCharType="separate"/>
            </w:r>
            <w:r w:rsidR="00FE0F1E">
              <w:rPr>
                <w:noProof/>
                <w:webHidden/>
              </w:rPr>
              <w:t>24</w:t>
            </w:r>
            <w:r w:rsidR="00FE0F1E">
              <w:rPr>
                <w:noProof/>
                <w:webHidden/>
              </w:rPr>
              <w:fldChar w:fldCharType="end"/>
            </w:r>
          </w:hyperlink>
        </w:p>
        <w:p w14:paraId="0AA3287E" w14:textId="50A83EFF" w:rsidR="6051C40F" w:rsidRDefault="6051C40F" w:rsidP="6051C40F">
          <w:pPr>
            <w:pStyle w:val="TOC1"/>
            <w:tabs>
              <w:tab w:val="right" w:leader="dot" w:pos="9015"/>
            </w:tabs>
          </w:pPr>
          <w:r>
            <w:fldChar w:fldCharType="end"/>
          </w:r>
        </w:p>
      </w:sdtContent>
    </w:sdt>
    <w:p w14:paraId="62FB8279" w14:textId="10E3FD73" w:rsidR="00791AC4" w:rsidRPr="00791AC4" w:rsidRDefault="00791AC4" w:rsidP="00835A5A">
      <w:pPr>
        <w:pStyle w:val="TableofFigures"/>
        <w:tabs>
          <w:tab w:val="right" w:leader="dot" w:pos="9016"/>
        </w:tabs>
        <w:spacing w:before="240"/>
        <w:rPr>
          <w:rFonts w:asciiTheme="majorHAnsi" w:hAnsiTheme="majorHAnsi" w:cstheme="majorHAnsi"/>
          <w:color w:val="2F5496"/>
          <w:sz w:val="32"/>
          <w:szCs w:val="32"/>
        </w:rPr>
      </w:pPr>
      <w:r w:rsidRPr="00791AC4">
        <w:rPr>
          <w:rFonts w:asciiTheme="majorHAnsi" w:hAnsiTheme="majorHAnsi" w:cstheme="majorHAnsi"/>
          <w:color w:val="2F5496"/>
          <w:sz w:val="32"/>
          <w:szCs w:val="32"/>
        </w:rPr>
        <w:t>Tables</w:t>
      </w:r>
    </w:p>
    <w:p w14:paraId="4CAEA38E" w14:textId="4C5B3B37" w:rsidR="00791AC4" w:rsidRDefault="00791AC4">
      <w:pPr>
        <w:pStyle w:val="TableofFigures"/>
        <w:tabs>
          <w:tab w:val="right" w:leader="dot" w:pos="9016"/>
        </w:tabs>
        <w:rPr>
          <w:noProof/>
        </w:rPr>
      </w:pPr>
      <w:r>
        <w:fldChar w:fldCharType="begin"/>
      </w:r>
      <w:r>
        <w:instrText xml:space="preserve"> TOC \h \z \c "Table" </w:instrText>
      </w:r>
      <w:r>
        <w:fldChar w:fldCharType="separate"/>
      </w:r>
      <w:hyperlink w:anchor="_Toc109934056" w:history="1">
        <w:r w:rsidRPr="00257854">
          <w:rPr>
            <w:rStyle w:val="Hyperlink"/>
            <w:noProof/>
          </w:rPr>
          <w:t>Table 1: Project Deliverables</w:t>
        </w:r>
        <w:r>
          <w:rPr>
            <w:noProof/>
            <w:webHidden/>
          </w:rPr>
          <w:tab/>
        </w:r>
        <w:r>
          <w:rPr>
            <w:noProof/>
            <w:webHidden/>
          </w:rPr>
          <w:fldChar w:fldCharType="begin"/>
        </w:r>
        <w:r>
          <w:rPr>
            <w:noProof/>
            <w:webHidden/>
          </w:rPr>
          <w:instrText xml:space="preserve"> PAGEREF _Toc109934056 \h </w:instrText>
        </w:r>
        <w:r>
          <w:rPr>
            <w:noProof/>
            <w:webHidden/>
          </w:rPr>
        </w:r>
        <w:r>
          <w:rPr>
            <w:noProof/>
            <w:webHidden/>
          </w:rPr>
          <w:fldChar w:fldCharType="separate"/>
        </w:r>
        <w:r>
          <w:rPr>
            <w:noProof/>
            <w:webHidden/>
          </w:rPr>
          <w:t>4</w:t>
        </w:r>
        <w:r>
          <w:rPr>
            <w:noProof/>
            <w:webHidden/>
          </w:rPr>
          <w:fldChar w:fldCharType="end"/>
        </w:r>
      </w:hyperlink>
    </w:p>
    <w:p w14:paraId="62C55AE5" w14:textId="6E4BC79C" w:rsidR="00791AC4" w:rsidRDefault="00014D17">
      <w:pPr>
        <w:pStyle w:val="TableofFigures"/>
        <w:tabs>
          <w:tab w:val="right" w:leader="dot" w:pos="9016"/>
        </w:tabs>
        <w:rPr>
          <w:noProof/>
        </w:rPr>
      </w:pPr>
      <w:hyperlink w:anchor="_Toc109934057" w:history="1">
        <w:r w:rsidR="00791AC4" w:rsidRPr="00257854">
          <w:rPr>
            <w:rStyle w:val="Hyperlink"/>
            <w:noProof/>
          </w:rPr>
          <w:t>Table 2: Example of budget overview</w:t>
        </w:r>
        <w:r w:rsidR="00791AC4">
          <w:rPr>
            <w:noProof/>
            <w:webHidden/>
          </w:rPr>
          <w:tab/>
        </w:r>
        <w:r w:rsidR="00791AC4">
          <w:rPr>
            <w:noProof/>
            <w:webHidden/>
          </w:rPr>
          <w:fldChar w:fldCharType="begin"/>
        </w:r>
        <w:r w:rsidR="00791AC4">
          <w:rPr>
            <w:noProof/>
            <w:webHidden/>
          </w:rPr>
          <w:instrText xml:space="preserve"> PAGEREF _Toc109934057 \h </w:instrText>
        </w:r>
        <w:r w:rsidR="00791AC4">
          <w:rPr>
            <w:noProof/>
            <w:webHidden/>
          </w:rPr>
        </w:r>
        <w:r w:rsidR="00791AC4">
          <w:rPr>
            <w:noProof/>
            <w:webHidden/>
          </w:rPr>
          <w:fldChar w:fldCharType="separate"/>
        </w:r>
        <w:r w:rsidR="00791AC4">
          <w:rPr>
            <w:noProof/>
            <w:webHidden/>
          </w:rPr>
          <w:t>7</w:t>
        </w:r>
        <w:r w:rsidR="00791AC4">
          <w:rPr>
            <w:noProof/>
            <w:webHidden/>
          </w:rPr>
          <w:fldChar w:fldCharType="end"/>
        </w:r>
      </w:hyperlink>
    </w:p>
    <w:p w14:paraId="483CFB00" w14:textId="0BB75F50" w:rsidR="00791AC4" w:rsidRDefault="00014D17">
      <w:pPr>
        <w:pStyle w:val="TableofFigures"/>
        <w:tabs>
          <w:tab w:val="right" w:leader="dot" w:pos="9016"/>
        </w:tabs>
        <w:rPr>
          <w:noProof/>
        </w:rPr>
      </w:pPr>
      <w:hyperlink w:anchor="_Toc109934058" w:history="1">
        <w:r w:rsidR="00791AC4" w:rsidRPr="00257854">
          <w:rPr>
            <w:rStyle w:val="Hyperlink"/>
            <w:noProof/>
          </w:rPr>
          <w:t>Table 3: Roles and Responsibilities of the Team</w:t>
        </w:r>
        <w:r w:rsidR="00791AC4">
          <w:rPr>
            <w:noProof/>
            <w:webHidden/>
          </w:rPr>
          <w:tab/>
        </w:r>
        <w:r w:rsidR="00791AC4">
          <w:rPr>
            <w:noProof/>
            <w:webHidden/>
          </w:rPr>
          <w:fldChar w:fldCharType="begin"/>
        </w:r>
        <w:r w:rsidR="00791AC4">
          <w:rPr>
            <w:noProof/>
            <w:webHidden/>
          </w:rPr>
          <w:instrText xml:space="preserve"> PAGEREF _Toc109934058 \h </w:instrText>
        </w:r>
        <w:r w:rsidR="00791AC4">
          <w:rPr>
            <w:noProof/>
            <w:webHidden/>
          </w:rPr>
        </w:r>
        <w:r w:rsidR="00791AC4">
          <w:rPr>
            <w:noProof/>
            <w:webHidden/>
          </w:rPr>
          <w:fldChar w:fldCharType="separate"/>
        </w:r>
        <w:r w:rsidR="00791AC4">
          <w:rPr>
            <w:noProof/>
            <w:webHidden/>
          </w:rPr>
          <w:t>9</w:t>
        </w:r>
        <w:r w:rsidR="00791AC4">
          <w:rPr>
            <w:noProof/>
            <w:webHidden/>
          </w:rPr>
          <w:fldChar w:fldCharType="end"/>
        </w:r>
      </w:hyperlink>
    </w:p>
    <w:p w14:paraId="667619D9" w14:textId="0B5AEC5B" w:rsidR="00791AC4" w:rsidRDefault="00014D17">
      <w:pPr>
        <w:pStyle w:val="TableofFigures"/>
        <w:tabs>
          <w:tab w:val="right" w:leader="dot" w:pos="9016"/>
        </w:tabs>
        <w:rPr>
          <w:noProof/>
        </w:rPr>
      </w:pPr>
      <w:hyperlink w:anchor="_Toc109934059" w:history="1">
        <w:r w:rsidR="00791AC4" w:rsidRPr="00257854">
          <w:rPr>
            <w:rStyle w:val="Hyperlink"/>
            <w:noProof/>
          </w:rPr>
          <w:t>Table 4: Internal and External Meeting Schedule</w:t>
        </w:r>
        <w:r w:rsidR="00791AC4">
          <w:rPr>
            <w:noProof/>
            <w:webHidden/>
          </w:rPr>
          <w:tab/>
        </w:r>
        <w:r w:rsidR="00791AC4">
          <w:rPr>
            <w:noProof/>
            <w:webHidden/>
          </w:rPr>
          <w:fldChar w:fldCharType="begin"/>
        </w:r>
        <w:r w:rsidR="00791AC4">
          <w:rPr>
            <w:noProof/>
            <w:webHidden/>
          </w:rPr>
          <w:instrText xml:space="preserve"> PAGEREF _Toc109934059 \h </w:instrText>
        </w:r>
        <w:r w:rsidR="00791AC4">
          <w:rPr>
            <w:noProof/>
            <w:webHidden/>
          </w:rPr>
        </w:r>
        <w:r w:rsidR="00791AC4">
          <w:rPr>
            <w:noProof/>
            <w:webHidden/>
          </w:rPr>
          <w:fldChar w:fldCharType="separate"/>
        </w:r>
        <w:r w:rsidR="00791AC4">
          <w:rPr>
            <w:noProof/>
            <w:webHidden/>
          </w:rPr>
          <w:t>10</w:t>
        </w:r>
        <w:r w:rsidR="00791AC4">
          <w:rPr>
            <w:noProof/>
            <w:webHidden/>
          </w:rPr>
          <w:fldChar w:fldCharType="end"/>
        </w:r>
      </w:hyperlink>
    </w:p>
    <w:p w14:paraId="5BCA746B" w14:textId="658221E5" w:rsidR="00791AC4" w:rsidRDefault="00014D17">
      <w:pPr>
        <w:pStyle w:val="TableofFigures"/>
        <w:tabs>
          <w:tab w:val="right" w:leader="dot" w:pos="9016"/>
        </w:tabs>
        <w:rPr>
          <w:noProof/>
        </w:rPr>
      </w:pPr>
      <w:hyperlink w:anchor="_Toc109934060" w:history="1">
        <w:r w:rsidR="00791AC4" w:rsidRPr="00257854">
          <w:rPr>
            <w:rStyle w:val="Hyperlink"/>
            <w:noProof/>
          </w:rPr>
          <w:t>Table 5: Internal Meeting Schedule</w:t>
        </w:r>
        <w:r w:rsidR="00791AC4">
          <w:rPr>
            <w:noProof/>
            <w:webHidden/>
          </w:rPr>
          <w:tab/>
        </w:r>
        <w:r w:rsidR="00791AC4">
          <w:rPr>
            <w:noProof/>
            <w:webHidden/>
          </w:rPr>
          <w:fldChar w:fldCharType="begin"/>
        </w:r>
        <w:r w:rsidR="00791AC4">
          <w:rPr>
            <w:noProof/>
            <w:webHidden/>
          </w:rPr>
          <w:instrText xml:space="preserve"> PAGEREF _Toc109934060 \h </w:instrText>
        </w:r>
        <w:r w:rsidR="00791AC4">
          <w:rPr>
            <w:noProof/>
            <w:webHidden/>
          </w:rPr>
        </w:r>
        <w:r w:rsidR="00791AC4">
          <w:rPr>
            <w:noProof/>
            <w:webHidden/>
          </w:rPr>
          <w:fldChar w:fldCharType="separate"/>
        </w:r>
        <w:r w:rsidR="00791AC4">
          <w:rPr>
            <w:noProof/>
            <w:webHidden/>
          </w:rPr>
          <w:t>10</w:t>
        </w:r>
        <w:r w:rsidR="00791AC4">
          <w:rPr>
            <w:noProof/>
            <w:webHidden/>
          </w:rPr>
          <w:fldChar w:fldCharType="end"/>
        </w:r>
      </w:hyperlink>
    </w:p>
    <w:p w14:paraId="57D76B80" w14:textId="0376175A" w:rsidR="009B6F8D" w:rsidRDefault="00791AC4" w:rsidP="00835A5A">
      <w:pPr>
        <w:pStyle w:val="Heading1"/>
        <w:spacing w:before="600"/>
        <w:rPr>
          <w:noProof/>
        </w:rPr>
      </w:pPr>
      <w:r>
        <w:fldChar w:fldCharType="end"/>
      </w:r>
      <w:bookmarkStart w:id="131" w:name="_Toc109934690"/>
      <w:r w:rsidR="009B6F8D">
        <w:t>Figures</w:t>
      </w:r>
      <w:bookmarkEnd w:id="131"/>
      <w:r w:rsidR="009B6F8D">
        <w:fldChar w:fldCharType="begin"/>
      </w:r>
      <w:r w:rsidR="009B6F8D">
        <w:instrText xml:space="preserve"> TOC \h \z \c "Figure" </w:instrText>
      </w:r>
      <w:r w:rsidR="009B6F8D">
        <w:fldChar w:fldCharType="separate"/>
      </w:r>
    </w:p>
    <w:p w14:paraId="7E43E47D" w14:textId="13172424" w:rsidR="009B6F8D" w:rsidRDefault="00014D17">
      <w:pPr>
        <w:pStyle w:val="TableofFigures"/>
        <w:tabs>
          <w:tab w:val="right" w:leader="dot" w:pos="9016"/>
        </w:tabs>
        <w:rPr>
          <w:rFonts w:eastAsiaTheme="minorEastAsia"/>
          <w:noProof/>
          <w:lang w:eastAsia="en-AU"/>
        </w:rPr>
      </w:pPr>
      <w:hyperlink w:anchor="_Toc109934086" w:history="1">
        <w:r w:rsidR="009B6F8D" w:rsidRPr="009705C3">
          <w:rPr>
            <w:rStyle w:val="Hyperlink"/>
            <w:noProof/>
          </w:rPr>
          <w:t>Figure 1: Gantt Task List</w:t>
        </w:r>
        <w:r w:rsidR="009B6F8D">
          <w:rPr>
            <w:noProof/>
            <w:webHidden/>
          </w:rPr>
          <w:tab/>
        </w:r>
        <w:r w:rsidR="009B6F8D">
          <w:rPr>
            <w:noProof/>
            <w:webHidden/>
          </w:rPr>
          <w:fldChar w:fldCharType="begin"/>
        </w:r>
        <w:r w:rsidR="009B6F8D">
          <w:rPr>
            <w:noProof/>
            <w:webHidden/>
          </w:rPr>
          <w:instrText xml:space="preserve"> PAGEREF _Toc109934086 \h </w:instrText>
        </w:r>
        <w:r w:rsidR="009B6F8D">
          <w:rPr>
            <w:noProof/>
            <w:webHidden/>
          </w:rPr>
        </w:r>
        <w:r w:rsidR="009B6F8D">
          <w:rPr>
            <w:noProof/>
            <w:webHidden/>
          </w:rPr>
          <w:fldChar w:fldCharType="separate"/>
        </w:r>
        <w:r w:rsidR="009B6F8D">
          <w:rPr>
            <w:noProof/>
            <w:webHidden/>
          </w:rPr>
          <w:t>5</w:t>
        </w:r>
        <w:r w:rsidR="009B6F8D">
          <w:rPr>
            <w:noProof/>
            <w:webHidden/>
          </w:rPr>
          <w:fldChar w:fldCharType="end"/>
        </w:r>
      </w:hyperlink>
    </w:p>
    <w:p w14:paraId="0DA18B32" w14:textId="64A09475" w:rsidR="009B6F8D" w:rsidRDefault="00014D17">
      <w:pPr>
        <w:pStyle w:val="TableofFigures"/>
        <w:tabs>
          <w:tab w:val="right" w:leader="dot" w:pos="9016"/>
        </w:tabs>
        <w:rPr>
          <w:rFonts w:eastAsiaTheme="minorEastAsia"/>
          <w:noProof/>
          <w:lang w:eastAsia="en-AU"/>
        </w:rPr>
      </w:pPr>
      <w:hyperlink w:anchor="_Toc109934087" w:history="1">
        <w:r w:rsidR="009B6F8D" w:rsidRPr="009705C3">
          <w:rPr>
            <w:rStyle w:val="Hyperlink"/>
            <w:i/>
            <w:noProof/>
          </w:rPr>
          <w:t xml:space="preserve">Figure </w:t>
        </w:r>
        <w:r w:rsidR="009B6F8D" w:rsidRPr="009705C3">
          <w:rPr>
            <w:rStyle w:val="Hyperlink"/>
            <w:noProof/>
          </w:rPr>
          <w:t>2</w:t>
        </w:r>
        <w:r w:rsidR="009B6F8D" w:rsidRPr="009705C3">
          <w:rPr>
            <w:rStyle w:val="Hyperlink"/>
            <w:i/>
            <w:noProof/>
          </w:rPr>
          <w:t>: Gantt Chart part 1</w:t>
        </w:r>
        <w:r w:rsidR="009B6F8D">
          <w:rPr>
            <w:noProof/>
            <w:webHidden/>
          </w:rPr>
          <w:tab/>
        </w:r>
        <w:r w:rsidR="009B6F8D">
          <w:rPr>
            <w:noProof/>
            <w:webHidden/>
          </w:rPr>
          <w:fldChar w:fldCharType="begin"/>
        </w:r>
        <w:r w:rsidR="009B6F8D">
          <w:rPr>
            <w:noProof/>
            <w:webHidden/>
          </w:rPr>
          <w:instrText xml:space="preserve"> PAGEREF _Toc109934087 \h </w:instrText>
        </w:r>
        <w:r w:rsidR="009B6F8D">
          <w:rPr>
            <w:noProof/>
            <w:webHidden/>
          </w:rPr>
        </w:r>
        <w:r w:rsidR="009B6F8D">
          <w:rPr>
            <w:noProof/>
            <w:webHidden/>
          </w:rPr>
          <w:fldChar w:fldCharType="separate"/>
        </w:r>
        <w:r w:rsidR="009B6F8D">
          <w:rPr>
            <w:noProof/>
            <w:webHidden/>
          </w:rPr>
          <w:t>6</w:t>
        </w:r>
        <w:r w:rsidR="009B6F8D">
          <w:rPr>
            <w:noProof/>
            <w:webHidden/>
          </w:rPr>
          <w:fldChar w:fldCharType="end"/>
        </w:r>
      </w:hyperlink>
    </w:p>
    <w:p w14:paraId="0965B357" w14:textId="6F46E076" w:rsidR="009B6F8D" w:rsidRDefault="00014D17">
      <w:pPr>
        <w:pStyle w:val="TableofFigures"/>
        <w:tabs>
          <w:tab w:val="right" w:leader="dot" w:pos="9016"/>
        </w:tabs>
        <w:rPr>
          <w:rFonts w:eastAsiaTheme="minorEastAsia"/>
          <w:noProof/>
          <w:lang w:eastAsia="en-AU"/>
        </w:rPr>
      </w:pPr>
      <w:hyperlink w:anchor="_Toc109934088" w:history="1">
        <w:r w:rsidR="009B6F8D" w:rsidRPr="009705C3">
          <w:rPr>
            <w:rStyle w:val="Hyperlink"/>
            <w:noProof/>
          </w:rPr>
          <w:t>Figure 3: Gantt Chart part 2</w:t>
        </w:r>
        <w:r w:rsidR="009B6F8D">
          <w:rPr>
            <w:noProof/>
            <w:webHidden/>
          </w:rPr>
          <w:tab/>
        </w:r>
        <w:r w:rsidR="009B6F8D">
          <w:rPr>
            <w:noProof/>
            <w:webHidden/>
          </w:rPr>
          <w:fldChar w:fldCharType="begin"/>
        </w:r>
        <w:r w:rsidR="009B6F8D">
          <w:rPr>
            <w:noProof/>
            <w:webHidden/>
          </w:rPr>
          <w:instrText xml:space="preserve"> PAGEREF _Toc109934088 \h </w:instrText>
        </w:r>
        <w:r w:rsidR="009B6F8D">
          <w:rPr>
            <w:noProof/>
            <w:webHidden/>
          </w:rPr>
        </w:r>
        <w:r w:rsidR="009B6F8D">
          <w:rPr>
            <w:noProof/>
            <w:webHidden/>
          </w:rPr>
          <w:fldChar w:fldCharType="separate"/>
        </w:r>
        <w:r w:rsidR="009B6F8D">
          <w:rPr>
            <w:noProof/>
            <w:webHidden/>
          </w:rPr>
          <w:t>6</w:t>
        </w:r>
        <w:r w:rsidR="009B6F8D">
          <w:rPr>
            <w:noProof/>
            <w:webHidden/>
          </w:rPr>
          <w:fldChar w:fldCharType="end"/>
        </w:r>
      </w:hyperlink>
    </w:p>
    <w:p w14:paraId="1D9DD099" w14:textId="14B0FB2C" w:rsidR="009B6F8D" w:rsidRDefault="00014D17">
      <w:pPr>
        <w:pStyle w:val="TableofFigures"/>
        <w:tabs>
          <w:tab w:val="right" w:leader="dot" w:pos="9016"/>
        </w:tabs>
        <w:rPr>
          <w:rFonts w:eastAsiaTheme="minorEastAsia"/>
          <w:noProof/>
          <w:lang w:eastAsia="en-AU"/>
        </w:rPr>
      </w:pPr>
      <w:hyperlink w:anchor="_Toc109934089" w:history="1">
        <w:r w:rsidR="009B6F8D" w:rsidRPr="009705C3">
          <w:rPr>
            <w:rStyle w:val="Hyperlink"/>
            <w:i/>
            <w:noProof/>
          </w:rPr>
          <w:t xml:space="preserve">Figure </w:t>
        </w:r>
        <w:r w:rsidR="009B6F8D" w:rsidRPr="009705C3">
          <w:rPr>
            <w:rStyle w:val="Hyperlink"/>
            <w:noProof/>
          </w:rPr>
          <w:t>4</w:t>
        </w:r>
        <w:r w:rsidR="009B6F8D" w:rsidRPr="009705C3">
          <w:rPr>
            <w:rStyle w:val="Hyperlink"/>
            <w:i/>
            <w:noProof/>
          </w:rPr>
          <w:t>: Gantt Chart part 3</w:t>
        </w:r>
        <w:r w:rsidR="009B6F8D">
          <w:rPr>
            <w:noProof/>
            <w:webHidden/>
          </w:rPr>
          <w:tab/>
        </w:r>
        <w:r w:rsidR="009B6F8D">
          <w:rPr>
            <w:noProof/>
            <w:webHidden/>
          </w:rPr>
          <w:fldChar w:fldCharType="begin"/>
        </w:r>
        <w:r w:rsidR="009B6F8D">
          <w:rPr>
            <w:noProof/>
            <w:webHidden/>
          </w:rPr>
          <w:instrText xml:space="preserve"> PAGEREF _Toc109934089 \h </w:instrText>
        </w:r>
        <w:r w:rsidR="009B6F8D">
          <w:rPr>
            <w:noProof/>
            <w:webHidden/>
          </w:rPr>
        </w:r>
        <w:r w:rsidR="009B6F8D">
          <w:rPr>
            <w:noProof/>
            <w:webHidden/>
          </w:rPr>
          <w:fldChar w:fldCharType="separate"/>
        </w:r>
        <w:r w:rsidR="009B6F8D">
          <w:rPr>
            <w:noProof/>
            <w:webHidden/>
          </w:rPr>
          <w:t>6</w:t>
        </w:r>
        <w:r w:rsidR="009B6F8D">
          <w:rPr>
            <w:noProof/>
            <w:webHidden/>
          </w:rPr>
          <w:fldChar w:fldCharType="end"/>
        </w:r>
      </w:hyperlink>
    </w:p>
    <w:p w14:paraId="4A5835B4" w14:textId="5A79CD55" w:rsidR="009B6F8D" w:rsidRDefault="00014D17">
      <w:pPr>
        <w:pStyle w:val="TableofFigures"/>
        <w:tabs>
          <w:tab w:val="right" w:leader="dot" w:pos="9016"/>
        </w:tabs>
        <w:rPr>
          <w:rFonts w:eastAsiaTheme="minorEastAsia"/>
          <w:noProof/>
          <w:lang w:eastAsia="en-AU"/>
        </w:rPr>
      </w:pPr>
      <w:hyperlink w:anchor="_Toc109934090" w:history="1">
        <w:r w:rsidR="009B6F8D" w:rsidRPr="009705C3">
          <w:rPr>
            <w:rStyle w:val="Hyperlink"/>
            <w:noProof/>
          </w:rPr>
          <w:t>Figure 5: System Architecture Overview</w:t>
        </w:r>
        <w:r w:rsidR="009B6F8D">
          <w:rPr>
            <w:noProof/>
            <w:webHidden/>
          </w:rPr>
          <w:tab/>
        </w:r>
        <w:r w:rsidR="009B6F8D">
          <w:rPr>
            <w:noProof/>
            <w:webHidden/>
          </w:rPr>
          <w:fldChar w:fldCharType="begin"/>
        </w:r>
        <w:r w:rsidR="009B6F8D">
          <w:rPr>
            <w:noProof/>
            <w:webHidden/>
          </w:rPr>
          <w:instrText xml:space="preserve"> PAGEREF _Toc109934090 \h </w:instrText>
        </w:r>
        <w:r w:rsidR="009B6F8D">
          <w:rPr>
            <w:noProof/>
            <w:webHidden/>
          </w:rPr>
        </w:r>
        <w:r w:rsidR="009B6F8D">
          <w:rPr>
            <w:noProof/>
            <w:webHidden/>
          </w:rPr>
          <w:fldChar w:fldCharType="separate"/>
        </w:r>
        <w:r w:rsidR="009B6F8D">
          <w:rPr>
            <w:noProof/>
            <w:webHidden/>
          </w:rPr>
          <w:t>12</w:t>
        </w:r>
        <w:r w:rsidR="009B6F8D">
          <w:rPr>
            <w:noProof/>
            <w:webHidden/>
          </w:rPr>
          <w:fldChar w:fldCharType="end"/>
        </w:r>
      </w:hyperlink>
    </w:p>
    <w:p w14:paraId="3511161B" w14:textId="184E7176" w:rsidR="009B6F8D" w:rsidRDefault="00014D17">
      <w:pPr>
        <w:pStyle w:val="TableofFigures"/>
        <w:tabs>
          <w:tab w:val="right" w:leader="dot" w:pos="9016"/>
        </w:tabs>
        <w:rPr>
          <w:rFonts w:eastAsiaTheme="minorEastAsia"/>
          <w:noProof/>
          <w:lang w:eastAsia="en-AU"/>
        </w:rPr>
      </w:pPr>
      <w:hyperlink w:anchor="_Toc109934091" w:history="1">
        <w:r w:rsidR="009B6F8D" w:rsidRPr="009705C3">
          <w:rPr>
            <w:rStyle w:val="Hyperlink"/>
            <w:noProof/>
          </w:rPr>
          <w:t>Figure 6: Level 0 Use Case Diagram</w:t>
        </w:r>
        <w:r w:rsidR="009B6F8D">
          <w:rPr>
            <w:noProof/>
            <w:webHidden/>
          </w:rPr>
          <w:tab/>
        </w:r>
        <w:r w:rsidR="009B6F8D">
          <w:rPr>
            <w:noProof/>
            <w:webHidden/>
          </w:rPr>
          <w:fldChar w:fldCharType="begin"/>
        </w:r>
        <w:r w:rsidR="009B6F8D">
          <w:rPr>
            <w:noProof/>
            <w:webHidden/>
          </w:rPr>
          <w:instrText xml:space="preserve"> PAGEREF _Toc109934091 \h </w:instrText>
        </w:r>
        <w:r w:rsidR="009B6F8D">
          <w:rPr>
            <w:noProof/>
            <w:webHidden/>
          </w:rPr>
        </w:r>
        <w:r w:rsidR="009B6F8D">
          <w:rPr>
            <w:noProof/>
            <w:webHidden/>
          </w:rPr>
          <w:fldChar w:fldCharType="separate"/>
        </w:r>
        <w:r w:rsidR="009B6F8D">
          <w:rPr>
            <w:noProof/>
            <w:webHidden/>
          </w:rPr>
          <w:t>13</w:t>
        </w:r>
        <w:r w:rsidR="009B6F8D">
          <w:rPr>
            <w:noProof/>
            <w:webHidden/>
          </w:rPr>
          <w:fldChar w:fldCharType="end"/>
        </w:r>
      </w:hyperlink>
    </w:p>
    <w:p w14:paraId="6B89C9DF" w14:textId="0FDE819F" w:rsidR="009B6F8D" w:rsidRDefault="00014D17">
      <w:pPr>
        <w:pStyle w:val="TableofFigures"/>
        <w:tabs>
          <w:tab w:val="right" w:leader="dot" w:pos="9016"/>
        </w:tabs>
        <w:rPr>
          <w:rFonts w:eastAsiaTheme="minorEastAsia"/>
          <w:noProof/>
          <w:lang w:eastAsia="en-AU"/>
        </w:rPr>
      </w:pPr>
      <w:hyperlink w:anchor="_Toc109934092" w:history="1">
        <w:r w:rsidR="009B6F8D" w:rsidRPr="009705C3">
          <w:rPr>
            <w:rStyle w:val="Hyperlink"/>
            <w:noProof/>
          </w:rPr>
          <w:t>Figure 7: Level 1 Use Case Diagram</w:t>
        </w:r>
        <w:r w:rsidR="009B6F8D">
          <w:rPr>
            <w:noProof/>
            <w:webHidden/>
          </w:rPr>
          <w:tab/>
        </w:r>
        <w:r w:rsidR="009B6F8D">
          <w:rPr>
            <w:noProof/>
            <w:webHidden/>
          </w:rPr>
          <w:fldChar w:fldCharType="begin"/>
        </w:r>
        <w:r w:rsidR="009B6F8D">
          <w:rPr>
            <w:noProof/>
            <w:webHidden/>
          </w:rPr>
          <w:instrText xml:space="preserve"> PAGEREF _Toc109934092 \h </w:instrText>
        </w:r>
        <w:r w:rsidR="009B6F8D">
          <w:rPr>
            <w:noProof/>
            <w:webHidden/>
          </w:rPr>
        </w:r>
        <w:r w:rsidR="009B6F8D">
          <w:rPr>
            <w:noProof/>
            <w:webHidden/>
          </w:rPr>
          <w:fldChar w:fldCharType="separate"/>
        </w:r>
        <w:r w:rsidR="009B6F8D">
          <w:rPr>
            <w:noProof/>
            <w:webHidden/>
          </w:rPr>
          <w:t>13</w:t>
        </w:r>
        <w:r w:rsidR="009B6F8D">
          <w:rPr>
            <w:noProof/>
            <w:webHidden/>
          </w:rPr>
          <w:fldChar w:fldCharType="end"/>
        </w:r>
      </w:hyperlink>
    </w:p>
    <w:p w14:paraId="20125578" w14:textId="30C12DE0" w:rsidR="009B6F8D" w:rsidRDefault="00014D17">
      <w:pPr>
        <w:pStyle w:val="TableofFigures"/>
        <w:tabs>
          <w:tab w:val="right" w:leader="dot" w:pos="9016"/>
        </w:tabs>
        <w:rPr>
          <w:rFonts w:eastAsiaTheme="minorEastAsia"/>
          <w:noProof/>
          <w:lang w:eastAsia="en-AU"/>
        </w:rPr>
      </w:pPr>
      <w:hyperlink w:anchor="_Toc109934093" w:history="1">
        <w:r w:rsidR="009B6F8D" w:rsidRPr="009705C3">
          <w:rPr>
            <w:rStyle w:val="Hyperlink"/>
            <w:noProof/>
          </w:rPr>
          <w:t>Figure 8: Agile Scrum Methodology (source https://kruschecompany.com/agile-software-development/)</w:t>
        </w:r>
        <w:r w:rsidR="009B6F8D">
          <w:rPr>
            <w:noProof/>
            <w:webHidden/>
          </w:rPr>
          <w:tab/>
        </w:r>
        <w:r w:rsidR="009B6F8D">
          <w:rPr>
            <w:noProof/>
            <w:webHidden/>
          </w:rPr>
          <w:fldChar w:fldCharType="begin"/>
        </w:r>
        <w:r w:rsidR="009B6F8D">
          <w:rPr>
            <w:noProof/>
            <w:webHidden/>
          </w:rPr>
          <w:instrText xml:space="preserve"> PAGEREF _Toc109934093 \h </w:instrText>
        </w:r>
        <w:r w:rsidR="009B6F8D">
          <w:rPr>
            <w:noProof/>
            <w:webHidden/>
          </w:rPr>
        </w:r>
        <w:r w:rsidR="009B6F8D">
          <w:rPr>
            <w:noProof/>
            <w:webHidden/>
          </w:rPr>
          <w:fldChar w:fldCharType="separate"/>
        </w:r>
        <w:r w:rsidR="009B6F8D">
          <w:rPr>
            <w:noProof/>
            <w:webHidden/>
          </w:rPr>
          <w:t>14</w:t>
        </w:r>
        <w:r w:rsidR="009B6F8D">
          <w:rPr>
            <w:noProof/>
            <w:webHidden/>
          </w:rPr>
          <w:fldChar w:fldCharType="end"/>
        </w:r>
      </w:hyperlink>
    </w:p>
    <w:p w14:paraId="7A658DF8" w14:textId="3FE6F9CB" w:rsidR="009B6F8D" w:rsidRDefault="00014D17">
      <w:pPr>
        <w:pStyle w:val="TableofFigures"/>
        <w:tabs>
          <w:tab w:val="right" w:leader="dot" w:pos="9016"/>
        </w:tabs>
        <w:rPr>
          <w:rFonts w:eastAsiaTheme="minorEastAsia"/>
          <w:noProof/>
          <w:lang w:eastAsia="en-AU"/>
        </w:rPr>
      </w:pPr>
      <w:hyperlink w:anchor="_Toc109934094" w:history="1">
        <w:r w:rsidR="009B6F8D" w:rsidRPr="009705C3">
          <w:rPr>
            <w:rStyle w:val="Hyperlink"/>
            <w:noProof/>
          </w:rPr>
          <w:t>Figure 9: IntelliJ and VSCode Maven Tool Window</w:t>
        </w:r>
        <w:r w:rsidR="009B6F8D">
          <w:rPr>
            <w:noProof/>
            <w:webHidden/>
          </w:rPr>
          <w:tab/>
        </w:r>
        <w:r w:rsidR="009B6F8D">
          <w:rPr>
            <w:noProof/>
            <w:webHidden/>
          </w:rPr>
          <w:fldChar w:fldCharType="begin"/>
        </w:r>
        <w:r w:rsidR="009B6F8D">
          <w:rPr>
            <w:noProof/>
            <w:webHidden/>
          </w:rPr>
          <w:instrText xml:space="preserve"> PAGEREF _Toc109934094 \h </w:instrText>
        </w:r>
        <w:r w:rsidR="009B6F8D">
          <w:rPr>
            <w:noProof/>
            <w:webHidden/>
          </w:rPr>
        </w:r>
        <w:r w:rsidR="009B6F8D">
          <w:rPr>
            <w:noProof/>
            <w:webHidden/>
          </w:rPr>
          <w:fldChar w:fldCharType="separate"/>
        </w:r>
        <w:r w:rsidR="009B6F8D">
          <w:rPr>
            <w:noProof/>
            <w:webHidden/>
          </w:rPr>
          <w:t>16</w:t>
        </w:r>
        <w:r w:rsidR="009B6F8D">
          <w:rPr>
            <w:noProof/>
            <w:webHidden/>
          </w:rPr>
          <w:fldChar w:fldCharType="end"/>
        </w:r>
      </w:hyperlink>
    </w:p>
    <w:p w14:paraId="250457D6" w14:textId="530B36BB" w:rsidR="009B6F8D" w:rsidRDefault="00014D17">
      <w:pPr>
        <w:pStyle w:val="TableofFigures"/>
        <w:tabs>
          <w:tab w:val="right" w:leader="dot" w:pos="9016"/>
        </w:tabs>
        <w:rPr>
          <w:rFonts w:eastAsiaTheme="minorEastAsia"/>
          <w:noProof/>
          <w:lang w:eastAsia="en-AU"/>
        </w:rPr>
      </w:pPr>
      <w:hyperlink w:anchor="_Toc109934095" w:history="1">
        <w:r w:rsidR="009B6F8D" w:rsidRPr="009705C3">
          <w:rPr>
            <w:rStyle w:val="Hyperlink"/>
            <w:noProof/>
          </w:rPr>
          <w:t>Figure 10: NetBeans Build Process</w:t>
        </w:r>
        <w:r w:rsidR="009B6F8D">
          <w:rPr>
            <w:noProof/>
            <w:webHidden/>
          </w:rPr>
          <w:tab/>
        </w:r>
        <w:r w:rsidR="009B6F8D">
          <w:rPr>
            <w:noProof/>
            <w:webHidden/>
          </w:rPr>
          <w:fldChar w:fldCharType="begin"/>
        </w:r>
        <w:r w:rsidR="009B6F8D">
          <w:rPr>
            <w:noProof/>
            <w:webHidden/>
          </w:rPr>
          <w:instrText xml:space="preserve"> PAGEREF _Toc109934095 \h </w:instrText>
        </w:r>
        <w:r w:rsidR="009B6F8D">
          <w:rPr>
            <w:noProof/>
            <w:webHidden/>
          </w:rPr>
        </w:r>
        <w:r w:rsidR="009B6F8D">
          <w:rPr>
            <w:noProof/>
            <w:webHidden/>
          </w:rPr>
          <w:fldChar w:fldCharType="separate"/>
        </w:r>
        <w:r w:rsidR="009B6F8D">
          <w:rPr>
            <w:noProof/>
            <w:webHidden/>
          </w:rPr>
          <w:t>17</w:t>
        </w:r>
        <w:r w:rsidR="009B6F8D">
          <w:rPr>
            <w:noProof/>
            <w:webHidden/>
          </w:rPr>
          <w:fldChar w:fldCharType="end"/>
        </w:r>
      </w:hyperlink>
    </w:p>
    <w:p w14:paraId="32AA6038" w14:textId="06DA471E" w:rsidR="009B6F8D" w:rsidRDefault="00014D17">
      <w:pPr>
        <w:pStyle w:val="TableofFigures"/>
        <w:tabs>
          <w:tab w:val="right" w:leader="dot" w:pos="9016"/>
        </w:tabs>
        <w:rPr>
          <w:rFonts w:eastAsiaTheme="minorEastAsia"/>
          <w:noProof/>
          <w:lang w:eastAsia="en-AU"/>
        </w:rPr>
      </w:pPr>
      <w:hyperlink w:anchor="_Toc109934096" w:history="1">
        <w:r w:rsidR="009B6F8D" w:rsidRPr="009705C3">
          <w:rPr>
            <w:rStyle w:val="Hyperlink"/>
            <w:noProof/>
          </w:rPr>
          <w:t>Figure 11: Unit Test Demonstration</w:t>
        </w:r>
        <w:r w:rsidR="009B6F8D">
          <w:rPr>
            <w:noProof/>
            <w:webHidden/>
          </w:rPr>
          <w:tab/>
        </w:r>
        <w:r w:rsidR="009B6F8D">
          <w:rPr>
            <w:noProof/>
            <w:webHidden/>
          </w:rPr>
          <w:fldChar w:fldCharType="begin"/>
        </w:r>
        <w:r w:rsidR="009B6F8D">
          <w:rPr>
            <w:noProof/>
            <w:webHidden/>
          </w:rPr>
          <w:instrText xml:space="preserve"> PAGEREF _Toc109934096 \h </w:instrText>
        </w:r>
        <w:r w:rsidR="009B6F8D">
          <w:rPr>
            <w:noProof/>
            <w:webHidden/>
          </w:rPr>
        </w:r>
        <w:r w:rsidR="009B6F8D">
          <w:rPr>
            <w:noProof/>
            <w:webHidden/>
          </w:rPr>
          <w:fldChar w:fldCharType="separate"/>
        </w:r>
        <w:r w:rsidR="009B6F8D">
          <w:rPr>
            <w:noProof/>
            <w:webHidden/>
          </w:rPr>
          <w:t>17</w:t>
        </w:r>
        <w:r w:rsidR="009B6F8D">
          <w:rPr>
            <w:noProof/>
            <w:webHidden/>
          </w:rPr>
          <w:fldChar w:fldCharType="end"/>
        </w:r>
      </w:hyperlink>
    </w:p>
    <w:p w14:paraId="4D3A1604" w14:textId="296A58A2" w:rsidR="009B6F8D" w:rsidRDefault="00014D17">
      <w:pPr>
        <w:pStyle w:val="TableofFigures"/>
        <w:tabs>
          <w:tab w:val="right" w:leader="dot" w:pos="9016"/>
        </w:tabs>
        <w:rPr>
          <w:rFonts w:eastAsiaTheme="minorEastAsia"/>
          <w:noProof/>
          <w:lang w:eastAsia="en-AU"/>
        </w:rPr>
      </w:pPr>
      <w:hyperlink w:anchor="_Toc109934097" w:history="1">
        <w:r w:rsidR="009B6F8D" w:rsidRPr="009705C3">
          <w:rPr>
            <w:rStyle w:val="Hyperlink"/>
            <w:noProof/>
          </w:rPr>
          <w:t>Figure 12: Changing the server port</w:t>
        </w:r>
        <w:r w:rsidR="009B6F8D">
          <w:rPr>
            <w:noProof/>
            <w:webHidden/>
          </w:rPr>
          <w:tab/>
        </w:r>
        <w:r w:rsidR="009B6F8D">
          <w:rPr>
            <w:noProof/>
            <w:webHidden/>
          </w:rPr>
          <w:fldChar w:fldCharType="begin"/>
        </w:r>
        <w:r w:rsidR="009B6F8D">
          <w:rPr>
            <w:noProof/>
            <w:webHidden/>
          </w:rPr>
          <w:instrText xml:space="preserve"> PAGEREF _Toc109934097 \h </w:instrText>
        </w:r>
        <w:r w:rsidR="009B6F8D">
          <w:rPr>
            <w:noProof/>
            <w:webHidden/>
          </w:rPr>
        </w:r>
        <w:r w:rsidR="009B6F8D">
          <w:rPr>
            <w:noProof/>
            <w:webHidden/>
          </w:rPr>
          <w:fldChar w:fldCharType="separate"/>
        </w:r>
        <w:r w:rsidR="009B6F8D">
          <w:rPr>
            <w:noProof/>
            <w:webHidden/>
          </w:rPr>
          <w:t>19</w:t>
        </w:r>
        <w:r w:rsidR="009B6F8D">
          <w:rPr>
            <w:noProof/>
            <w:webHidden/>
          </w:rPr>
          <w:fldChar w:fldCharType="end"/>
        </w:r>
      </w:hyperlink>
    </w:p>
    <w:p w14:paraId="486B70D8" w14:textId="36AE51D6" w:rsidR="009B6F8D" w:rsidRDefault="00014D17">
      <w:pPr>
        <w:pStyle w:val="TableofFigures"/>
        <w:tabs>
          <w:tab w:val="right" w:leader="dot" w:pos="9016"/>
        </w:tabs>
        <w:rPr>
          <w:rFonts w:eastAsiaTheme="minorEastAsia"/>
          <w:noProof/>
          <w:lang w:eastAsia="en-AU"/>
        </w:rPr>
      </w:pPr>
      <w:hyperlink w:anchor="_Toc109934098" w:history="1">
        <w:r w:rsidR="009B6F8D" w:rsidRPr="009705C3">
          <w:rPr>
            <w:rStyle w:val="Hyperlink"/>
            <w:noProof/>
          </w:rPr>
          <w:t>Figure 13: Default Feature Branching</w:t>
        </w:r>
        <w:r w:rsidR="009B6F8D">
          <w:rPr>
            <w:noProof/>
            <w:webHidden/>
          </w:rPr>
          <w:tab/>
        </w:r>
        <w:r w:rsidR="009B6F8D">
          <w:rPr>
            <w:noProof/>
            <w:webHidden/>
          </w:rPr>
          <w:fldChar w:fldCharType="begin"/>
        </w:r>
        <w:r w:rsidR="009B6F8D">
          <w:rPr>
            <w:noProof/>
            <w:webHidden/>
          </w:rPr>
          <w:instrText xml:space="preserve"> PAGEREF _Toc109934098 \h </w:instrText>
        </w:r>
        <w:r w:rsidR="009B6F8D">
          <w:rPr>
            <w:noProof/>
            <w:webHidden/>
          </w:rPr>
        </w:r>
        <w:r w:rsidR="009B6F8D">
          <w:rPr>
            <w:noProof/>
            <w:webHidden/>
          </w:rPr>
          <w:fldChar w:fldCharType="separate"/>
        </w:r>
        <w:r w:rsidR="009B6F8D">
          <w:rPr>
            <w:noProof/>
            <w:webHidden/>
          </w:rPr>
          <w:t>20</w:t>
        </w:r>
        <w:r w:rsidR="009B6F8D">
          <w:rPr>
            <w:noProof/>
            <w:webHidden/>
          </w:rPr>
          <w:fldChar w:fldCharType="end"/>
        </w:r>
      </w:hyperlink>
    </w:p>
    <w:p w14:paraId="5CD4DCB1" w14:textId="46929A55" w:rsidR="009B6F8D" w:rsidRDefault="00014D17">
      <w:pPr>
        <w:pStyle w:val="TableofFigures"/>
        <w:tabs>
          <w:tab w:val="right" w:leader="dot" w:pos="9016"/>
        </w:tabs>
        <w:rPr>
          <w:rFonts w:eastAsiaTheme="minorEastAsia"/>
          <w:noProof/>
          <w:lang w:eastAsia="en-AU"/>
        </w:rPr>
      </w:pPr>
      <w:hyperlink w:anchor="_Toc109934099" w:history="1">
        <w:r w:rsidR="009B6F8D" w:rsidRPr="009705C3">
          <w:rPr>
            <w:rStyle w:val="Hyperlink"/>
            <w:noProof/>
          </w:rPr>
          <w:t>Figure 14: Using a Development (staging) Branch</w:t>
        </w:r>
        <w:r w:rsidR="009B6F8D">
          <w:rPr>
            <w:noProof/>
            <w:webHidden/>
          </w:rPr>
          <w:tab/>
        </w:r>
        <w:r w:rsidR="009B6F8D">
          <w:rPr>
            <w:noProof/>
            <w:webHidden/>
          </w:rPr>
          <w:fldChar w:fldCharType="begin"/>
        </w:r>
        <w:r w:rsidR="009B6F8D">
          <w:rPr>
            <w:noProof/>
            <w:webHidden/>
          </w:rPr>
          <w:instrText xml:space="preserve"> PAGEREF _Toc109934099 \h </w:instrText>
        </w:r>
        <w:r w:rsidR="009B6F8D">
          <w:rPr>
            <w:noProof/>
            <w:webHidden/>
          </w:rPr>
        </w:r>
        <w:r w:rsidR="009B6F8D">
          <w:rPr>
            <w:noProof/>
            <w:webHidden/>
          </w:rPr>
          <w:fldChar w:fldCharType="separate"/>
        </w:r>
        <w:r w:rsidR="009B6F8D">
          <w:rPr>
            <w:noProof/>
            <w:webHidden/>
          </w:rPr>
          <w:t>20</w:t>
        </w:r>
        <w:r w:rsidR="009B6F8D">
          <w:rPr>
            <w:noProof/>
            <w:webHidden/>
          </w:rPr>
          <w:fldChar w:fldCharType="end"/>
        </w:r>
      </w:hyperlink>
    </w:p>
    <w:p w14:paraId="6D23646A" w14:textId="7A3137C5" w:rsidR="009B6F8D" w:rsidRDefault="00014D17">
      <w:pPr>
        <w:pStyle w:val="TableofFigures"/>
        <w:tabs>
          <w:tab w:val="right" w:leader="dot" w:pos="9016"/>
        </w:tabs>
        <w:rPr>
          <w:rFonts w:eastAsiaTheme="minorEastAsia"/>
          <w:noProof/>
          <w:lang w:eastAsia="en-AU"/>
        </w:rPr>
      </w:pPr>
      <w:hyperlink w:anchor="_Toc109934100" w:history="1">
        <w:r w:rsidR="009B6F8D" w:rsidRPr="009705C3">
          <w:rPr>
            <w:rStyle w:val="Hyperlink"/>
            <w:noProof/>
          </w:rPr>
          <w:t>Figure 15: Document Schedule</w:t>
        </w:r>
        <w:r w:rsidR="009B6F8D">
          <w:rPr>
            <w:noProof/>
            <w:webHidden/>
          </w:rPr>
          <w:tab/>
        </w:r>
        <w:r w:rsidR="009B6F8D">
          <w:rPr>
            <w:noProof/>
            <w:webHidden/>
          </w:rPr>
          <w:fldChar w:fldCharType="begin"/>
        </w:r>
        <w:r w:rsidR="009B6F8D">
          <w:rPr>
            <w:noProof/>
            <w:webHidden/>
          </w:rPr>
          <w:instrText xml:space="preserve"> PAGEREF _Toc109934100 \h </w:instrText>
        </w:r>
        <w:r w:rsidR="009B6F8D">
          <w:rPr>
            <w:noProof/>
            <w:webHidden/>
          </w:rPr>
        </w:r>
        <w:r w:rsidR="009B6F8D">
          <w:rPr>
            <w:noProof/>
            <w:webHidden/>
          </w:rPr>
          <w:fldChar w:fldCharType="separate"/>
        </w:r>
        <w:r w:rsidR="009B6F8D">
          <w:rPr>
            <w:noProof/>
            <w:webHidden/>
          </w:rPr>
          <w:t>22</w:t>
        </w:r>
        <w:r w:rsidR="009B6F8D">
          <w:rPr>
            <w:noProof/>
            <w:webHidden/>
          </w:rPr>
          <w:fldChar w:fldCharType="end"/>
        </w:r>
      </w:hyperlink>
    </w:p>
    <w:p w14:paraId="01D028DA" w14:textId="67BAEBAF" w:rsidR="009B6F8D" w:rsidRDefault="00014D17">
      <w:pPr>
        <w:pStyle w:val="TableofFigures"/>
        <w:tabs>
          <w:tab w:val="right" w:leader="dot" w:pos="9016"/>
        </w:tabs>
        <w:rPr>
          <w:rFonts w:eastAsiaTheme="minorEastAsia"/>
          <w:noProof/>
          <w:lang w:eastAsia="en-AU"/>
        </w:rPr>
      </w:pPr>
      <w:hyperlink w:anchor="_Toc109934101" w:history="1">
        <w:r w:rsidR="009B6F8D" w:rsidRPr="009705C3">
          <w:rPr>
            <w:rStyle w:val="Hyperlink"/>
            <w:noProof/>
          </w:rPr>
          <w:t>Figure 16: Quality Assurance Roles</w:t>
        </w:r>
        <w:r w:rsidR="009B6F8D">
          <w:rPr>
            <w:noProof/>
            <w:webHidden/>
          </w:rPr>
          <w:tab/>
        </w:r>
        <w:r w:rsidR="009B6F8D">
          <w:rPr>
            <w:noProof/>
            <w:webHidden/>
          </w:rPr>
          <w:fldChar w:fldCharType="begin"/>
        </w:r>
        <w:r w:rsidR="009B6F8D">
          <w:rPr>
            <w:noProof/>
            <w:webHidden/>
          </w:rPr>
          <w:instrText xml:space="preserve"> PAGEREF _Toc109934101 \h </w:instrText>
        </w:r>
        <w:r w:rsidR="009B6F8D">
          <w:rPr>
            <w:noProof/>
            <w:webHidden/>
          </w:rPr>
        </w:r>
        <w:r w:rsidR="009B6F8D">
          <w:rPr>
            <w:noProof/>
            <w:webHidden/>
          </w:rPr>
          <w:fldChar w:fldCharType="separate"/>
        </w:r>
        <w:r w:rsidR="009B6F8D">
          <w:rPr>
            <w:noProof/>
            <w:webHidden/>
          </w:rPr>
          <w:t>23</w:t>
        </w:r>
        <w:r w:rsidR="009B6F8D">
          <w:rPr>
            <w:noProof/>
            <w:webHidden/>
          </w:rPr>
          <w:fldChar w:fldCharType="end"/>
        </w:r>
      </w:hyperlink>
    </w:p>
    <w:p w14:paraId="29BBEDDE" w14:textId="44629312" w:rsidR="009B6F8D" w:rsidRDefault="00014D17">
      <w:pPr>
        <w:pStyle w:val="TableofFigures"/>
        <w:tabs>
          <w:tab w:val="right" w:leader="dot" w:pos="9016"/>
        </w:tabs>
        <w:rPr>
          <w:rFonts w:eastAsiaTheme="minorEastAsia"/>
          <w:noProof/>
          <w:lang w:eastAsia="en-AU"/>
        </w:rPr>
      </w:pPr>
      <w:hyperlink w:anchor="_Toc109934102" w:history="1">
        <w:r w:rsidR="009B6F8D" w:rsidRPr="009705C3">
          <w:rPr>
            <w:rStyle w:val="Hyperlink"/>
            <w:noProof/>
          </w:rPr>
          <w:t>Figure 17: Acceptance Qualia</w:t>
        </w:r>
        <w:r w:rsidR="009B6F8D">
          <w:rPr>
            <w:noProof/>
            <w:webHidden/>
          </w:rPr>
          <w:tab/>
        </w:r>
        <w:r w:rsidR="009B6F8D">
          <w:rPr>
            <w:noProof/>
            <w:webHidden/>
          </w:rPr>
          <w:fldChar w:fldCharType="begin"/>
        </w:r>
        <w:r w:rsidR="009B6F8D">
          <w:rPr>
            <w:noProof/>
            <w:webHidden/>
          </w:rPr>
          <w:instrText xml:space="preserve"> PAGEREF _Toc109934102 \h </w:instrText>
        </w:r>
        <w:r w:rsidR="009B6F8D">
          <w:rPr>
            <w:noProof/>
            <w:webHidden/>
          </w:rPr>
        </w:r>
        <w:r w:rsidR="009B6F8D">
          <w:rPr>
            <w:noProof/>
            <w:webHidden/>
          </w:rPr>
          <w:fldChar w:fldCharType="separate"/>
        </w:r>
        <w:r w:rsidR="009B6F8D">
          <w:rPr>
            <w:noProof/>
            <w:webHidden/>
          </w:rPr>
          <w:t>23</w:t>
        </w:r>
        <w:r w:rsidR="009B6F8D">
          <w:rPr>
            <w:noProof/>
            <w:webHidden/>
          </w:rPr>
          <w:fldChar w:fldCharType="end"/>
        </w:r>
      </w:hyperlink>
    </w:p>
    <w:p w14:paraId="2E3EA4BB" w14:textId="7B9D2D15" w:rsidR="00924C1F" w:rsidRDefault="009B6F8D" w:rsidP="001E413F">
      <w:pPr>
        <w:pStyle w:val="Heading1"/>
      </w:pPr>
      <w:r>
        <w:fldChar w:fldCharType="end"/>
      </w:r>
    </w:p>
    <w:p w14:paraId="337607EA" w14:textId="77777777" w:rsidR="00B33E69" w:rsidRDefault="00B33E69" w:rsidP="00B33E69">
      <w:pPr>
        <w:rPr>
          <w:lang w:val="en-US"/>
        </w:rPr>
      </w:pPr>
    </w:p>
    <w:p w14:paraId="7C39A70A" w14:textId="7E87791F" w:rsidR="00F52C41" w:rsidRPr="00B33E69" w:rsidRDefault="00F52C41" w:rsidP="00B33E69">
      <w:pPr>
        <w:rPr>
          <w:lang w:val="en-US"/>
        </w:rPr>
        <w:sectPr w:rsidR="00F52C41" w:rsidRPr="00B33E69" w:rsidSect="00835A5A">
          <w:headerReference w:type="default" r:id="rId16"/>
          <w:footerReference w:type="default" r:id="rId17"/>
          <w:pgSz w:w="11906" w:h="16838"/>
          <w:pgMar w:top="1440" w:right="1440" w:bottom="1440" w:left="1440" w:header="708" w:footer="708" w:gutter="0"/>
          <w:pgNumType w:fmt="lowerRoman" w:start="0"/>
          <w:cols w:space="708"/>
          <w:titlePg/>
          <w:docGrid w:linePitch="360"/>
        </w:sectPr>
      </w:pPr>
    </w:p>
    <w:p w14:paraId="4CBE38F1" w14:textId="614F12E8" w:rsidR="004A40AF" w:rsidRPr="004A40AF" w:rsidRDefault="667C7971" w:rsidP="004A40AF">
      <w:pPr>
        <w:pStyle w:val="Heading1"/>
        <w:numPr>
          <w:ilvl w:val="0"/>
          <w:numId w:val="33"/>
        </w:numPr>
      </w:pPr>
      <w:bookmarkStart w:id="132" w:name="_Int_wEW4yLPG"/>
      <w:bookmarkStart w:id="133" w:name="_Toc109934691"/>
      <w:r>
        <w:lastRenderedPageBreak/>
        <w:t>Project Summary</w:t>
      </w:r>
      <w:bookmarkEnd w:id="132"/>
      <w:bookmarkEnd w:id="133"/>
      <w:ins w:id="134" w:author="Lily Li" w:date="2022-08-04T15:42:00Z">
        <w:r w:rsidR="007E2A54">
          <w:rPr>
            <w:rFonts w:cstheme="majorHAnsi"/>
          </w:rPr>
          <w:t>√</w:t>
        </w:r>
      </w:ins>
    </w:p>
    <w:p w14:paraId="129FA28A" w14:textId="20004D71" w:rsidR="0077473E" w:rsidRPr="007A62ED" w:rsidRDefault="008F1D41" w:rsidP="007A62ED">
      <w:r w:rsidRPr="008F1D41">
        <w:t xml:space="preserve">The following summary briefly examines the aim, scope, </w:t>
      </w:r>
      <w:proofErr w:type="gramStart"/>
      <w:r w:rsidRPr="008F1D41">
        <w:t>objectives</w:t>
      </w:r>
      <w:proofErr w:type="gramEnd"/>
      <w:r w:rsidRPr="008F1D41">
        <w:t xml:space="preserve"> and constraints of a new and innovative Work Integrated Learning (WIL) application. Further, the expected deliverables, schedule, and a mock budget summary for the project are outlined for perusal by our Central Queensland University clients.</w:t>
      </w:r>
    </w:p>
    <w:p w14:paraId="25ED17CD" w14:textId="1C67B31B" w:rsidR="00924C1F" w:rsidRDefault="004A40AF" w:rsidP="004A40AF">
      <w:pPr>
        <w:pStyle w:val="Heading2"/>
      </w:pPr>
      <w:bookmarkStart w:id="135" w:name="_Toc109934692"/>
      <w:proofErr w:type="spellStart"/>
      <w:r>
        <w:t>i</w:t>
      </w:r>
      <w:proofErr w:type="spellEnd"/>
      <w:r>
        <w:t>.</w:t>
      </w:r>
      <w:commentRangeStart w:id="136"/>
      <w:r w:rsidR="3E03183B">
        <w:t xml:space="preserve"> </w:t>
      </w:r>
      <w:r w:rsidR="0F3AA26D">
        <w:t>Aim</w:t>
      </w:r>
      <w:bookmarkEnd w:id="135"/>
      <w:commentRangeEnd w:id="136"/>
      <w:r w:rsidR="00DD5E6B">
        <w:rPr>
          <w:rStyle w:val="CommentReference"/>
          <w:rFonts w:asciiTheme="minorHAnsi" w:eastAsiaTheme="minorHAnsi" w:hAnsiTheme="minorHAnsi" w:cstheme="minorBidi"/>
          <w:color w:val="auto"/>
          <w:lang w:val="en-AU"/>
        </w:rPr>
        <w:commentReference w:id="136"/>
      </w:r>
    </w:p>
    <w:p w14:paraId="550B3ABF" w14:textId="6E3AAF12" w:rsidR="0077473E" w:rsidRPr="0077473E" w:rsidRDefault="008033B6" w:rsidP="007A62ED">
      <w:del w:id="137" w:author="Lily Li" w:date="2022-08-05T11:09:00Z">
        <w:r w:rsidRPr="008033B6" w:rsidDel="00DD5E6B">
          <w:delText xml:space="preserve">Each year, Central Queensland University's School of Engineering and Technology collaborates with industry partners to offer students the opportunity to participate in a Work Integrated Learning program. Many students receive work placements through the program and embrace the chance to learn directly from professionals in their respective fields. </w:delText>
        </w:r>
      </w:del>
      <w:r w:rsidRPr="008033B6">
        <w:t xml:space="preserve">This project, aptly named the Work Integrated Learning Management Application (WILMA), aims to create an innovative web-based software application that acts as the central hub for placement providers, educators, and students to effectively communicate and collaborate on work placement </w:t>
      </w:r>
      <w:proofErr w:type="gramStart"/>
      <w:r w:rsidRPr="008033B6">
        <w:t>projects.</w:t>
      </w:r>
      <w:ins w:id="138" w:author="Lily Li" w:date="2022-08-04T15:43:00Z">
        <w:r w:rsidR="007E2A54">
          <w:rPr>
            <w:rFonts w:cstheme="minorHAnsi"/>
          </w:rPr>
          <w:t>√</w:t>
        </w:r>
      </w:ins>
      <w:proofErr w:type="gramEnd"/>
    </w:p>
    <w:p w14:paraId="13B6CB72" w14:textId="101EA58E" w:rsidR="00924C1F" w:rsidRDefault="3E03183B" w:rsidP="00011C6B">
      <w:pPr>
        <w:pStyle w:val="Heading2"/>
      </w:pPr>
      <w:r>
        <w:t xml:space="preserve">  </w:t>
      </w:r>
      <w:bookmarkStart w:id="139" w:name="_Toc109934693"/>
      <w:r w:rsidR="004A40AF">
        <w:t xml:space="preserve">ii. </w:t>
      </w:r>
      <w:commentRangeStart w:id="140"/>
      <w:r>
        <w:t>Scope</w:t>
      </w:r>
      <w:bookmarkEnd w:id="139"/>
      <w:commentRangeEnd w:id="140"/>
      <w:r w:rsidR="005F2686">
        <w:rPr>
          <w:rStyle w:val="CommentReference"/>
          <w:rFonts w:asciiTheme="minorHAnsi" w:eastAsiaTheme="minorHAnsi" w:hAnsiTheme="minorHAnsi" w:cstheme="minorBidi"/>
          <w:color w:val="auto"/>
          <w:lang w:val="en-AU"/>
        </w:rPr>
        <w:commentReference w:id="140"/>
      </w:r>
    </w:p>
    <w:p w14:paraId="4E97C1FA" w14:textId="77777777" w:rsidR="000E4193" w:rsidRDefault="000E4193" w:rsidP="002D34A4">
      <w:r>
        <w:t>The goals and requirements of the WILMA project are extensive. As such, the project scope can be broken down into multiple parts to better clarify the expectations of each stage of development. The stages are as follows:</w:t>
      </w:r>
    </w:p>
    <w:p w14:paraId="2EF9790D" w14:textId="77777777" w:rsidR="000E4193" w:rsidRDefault="000E4193" w:rsidP="002D34A4">
      <w:r>
        <w:t>1.</w:t>
      </w:r>
      <w:r>
        <w:tab/>
        <w:t>Project Proposal and Project Plan</w:t>
      </w:r>
    </w:p>
    <w:p w14:paraId="33A5AA69" w14:textId="77777777" w:rsidR="000E4193" w:rsidRDefault="000E4193" w:rsidP="002D34A4">
      <w:r>
        <w:t>This section of the project aims to develop a proposal which identifies key management information and generates supporting documents that can be referred to throughout the entirety of the development process. Some of the processes it will examine include but are not limited to:</w:t>
      </w:r>
    </w:p>
    <w:p w14:paraId="75874AF1" w14:textId="2AC81AD1" w:rsidR="000E4193" w:rsidRDefault="000E4193" w:rsidP="00FC33B2">
      <w:pPr>
        <w:pStyle w:val="ListParagraph"/>
        <w:numPr>
          <w:ilvl w:val="0"/>
          <w:numId w:val="3"/>
        </w:numPr>
      </w:pPr>
      <w:r>
        <w:t>Project overview</w:t>
      </w:r>
    </w:p>
    <w:p w14:paraId="625306B8" w14:textId="7B8918DA" w:rsidR="000E4193" w:rsidRDefault="000E4193" w:rsidP="00FC33B2">
      <w:pPr>
        <w:pStyle w:val="ListParagraph"/>
        <w:numPr>
          <w:ilvl w:val="0"/>
          <w:numId w:val="3"/>
        </w:numPr>
      </w:pPr>
      <w:r>
        <w:t>Document planning and review processes</w:t>
      </w:r>
    </w:p>
    <w:p w14:paraId="2635B4C2" w14:textId="5D367FE8" w:rsidR="000E4193" w:rsidRDefault="000E4193" w:rsidP="00FC33B2">
      <w:pPr>
        <w:pStyle w:val="ListParagraph"/>
        <w:numPr>
          <w:ilvl w:val="0"/>
          <w:numId w:val="3"/>
        </w:numPr>
      </w:pPr>
      <w:r>
        <w:t>Internal and external stakeholder roles and responsibilities</w:t>
      </w:r>
    </w:p>
    <w:p w14:paraId="7564503D" w14:textId="01D6B0BF" w:rsidR="000E4193" w:rsidRDefault="000E4193" w:rsidP="00FC33B2">
      <w:pPr>
        <w:pStyle w:val="ListParagraph"/>
        <w:numPr>
          <w:ilvl w:val="0"/>
          <w:numId w:val="3"/>
        </w:numPr>
      </w:pPr>
      <w:r>
        <w:t>Risk management, task completion, project control and conflict resolution procedures</w:t>
      </w:r>
    </w:p>
    <w:p w14:paraId="2467253B" w14:textId="61E244FF" w:rsidR="000E4193" w:rsidRDefault="000E4193" w:rsidP="00FC33B2">
      <w:pPr>
        <w:pStyle w:val="ListParagraph"/>
        <w:numPr>
          <w:ilvl w:val="0"/>
          <w:numId w:val="3"/>
        </w:numPr>
      </w:pPr>
      <w:r>
        <w:t>Technical process plan including tools, methods and techniques used to undertake scheduled project tasks.</w:t>
      </w:r>
    </w:p>
    <w:p w14:paraId="240BFFA8" w14:textId="2438E06A" w:rsidR="000E4193" w:rsidRDefault="000E4193" w:rsidP="00FC33B2">
      <w:pPr>
        <w:pStyle w:val="ListParagraph"/>
        <w:numPr>
          <w:ilvl w:val="0"/>
          <w:numId w:val="3"/>
        </w:numPr>
      </w:pPr>
      <w:r>
        <w:t>Infrastructure plan that details required hardware and software.</w:t>
      </w:r>
    </w:p>
    <w:p w14:paraId="7B5BA4D9" w14:textId="2422AD84" w:rsidR="000E4193" w:rsidRDefault="000E4193" w:rsidP="00FC33B2">
      <w:pPr>
        <w:pStyle w:val="ListParagraph"/>
        <w:numPr>
          <w:ilvl w:val="0"/>
          <w:numId w:val="3"/>
        </w:numPr>
      </w:pPr>
      <w:r>
        <w:t>Configuration and review management</w:t>
      </w:r>
    </w:p>
    <w:p w14:paraId="05D00A5A" w14:textId="617EDAD2" w:rsidR="000E4193" w:rsidRDefault="000E4193" w:rsidP="00FC33B2">
      <w:pPr>
        <w:pStyle w:val="ListParagraph"/>
        <w:numPr>
          <w:ilvl w:val="0"/>
          <w:numId w:val="3"/>
        </w:numPr>
      </w:pPr>
      <w:r>
        <w:t>Document planning</w:t>
      </w:r>
    </w:p>
    <w:p w14:paraId="1929D95E" w14:textId="31D893D8" w:rsidR="000E4193" w:rsidRDefault="000E4193" w:rsidP="00FC33B2">
      <w:pPr>
        <w:pStyle w:val="ListParagraph"/>
        <w:numPr>
          <w:ilvl w:val="0"/>
          <w:numId w:val="3"/>
        </w:numPr>
      </w:pPr>
      <w:r>
        <w:t>Quality assurance planning</w:t>
      </w:r>
    </w:p>
    <w:p w14:paraId="7584A73D" w14:textId="173BAED7" w:rsidR="000E4193" w:rsidRDefault="000E4193" w:rsidP="00FC33B2">
      <w:pPr>
        <w:pStyle w:val="ListParagraph"/>
        <w:numPr>
          <w:ilvl w:val="0"/>
          <w:numId w:val="3"/>
        </w:numPr>
      </w:pPr>
      <w:r>
        <w:t>Resource scheduling</w:t>
      </w:r>
    </w:p>
    <w:p w14:paraId="7D10C2EC" w14:textId="029477CB" w:rsidR="000E4193" w:rsidRDefault="000E4193" w:rsidP="00FC33B2">
      <w:pPr>
        <w:pStyle w:val="ListParagraph"/>
        <w:numPr>
          <w:ilvl w:val="0"/>
          <w:numId w:val="3"/>
        </w:numPr>
      </w:pPr>
      <w:r>
        <w:t>Identifying and scoping project details</w:t>
      </w:r>
    </w:p>
    <w:p w14:paraId="0712CA01" w14:textId="77777777" w:rsidR="000E4193" w:rsidRDefault="000E4193" w:rsidP="002D34A4"/>
    <w:p w14:paraId="76DC3BFC" w14:textId="77777777" w:rsidR="000E4193" w:rsidRDefault="000E4193" w:rsidP="002D34A4">
      <w:r>
        <w:t>2.</w:t>
      </w:r>
      <w:r>
        <w:tab/>
        <w:t>Project Requirements Specification and Design</w:t>
      </w:r>
    </w:p>
    <w:p w14:paraId="79F63884" w14:textId="77777777" w:rsidR="000E4193" w:rsidRDefault="000E4193" w:rsidP="002D34A4">
      <w:r>
        <w:t xml:space="preserve">The scope of this section focuses on analysing the system requirements of the project and using this information to design a solution that adheres to a professional standard. This will allow systematic progression throughout the entirety of the project as the system’s goals are well understood, and the underlying system design is well documented. Some of the important scope features in this section of the project include: </w:t>
      </w:r>
    </w:p>
    <w:p w14:paraId="75E31776" w14:textId="074EFD63" w:rsidR="000E4193" w:rsidRDefault="000E4193" w:rsidP="009F7FE7">
      <w:pPr>
        <w:pStyle w:val="ListParagraph"/>
        <w:numPr>
          <w:ilvl w:val="0"/>
          <w:numId w:val="5"/>
        </w:numPr>
        <w:spacing w:after="0"/>
      </w:pPr>
      <w:r>
        <w:t>System requirement specification</w:t>
      </w:r>
    </w:p>
    <w:p w14:paraId="2407FF48" w14:textId="5A1F68BB" w:rsidR="000E4193" w:rsidRDefault="000E4193" w:rsidP="009F7FE7">
      <w:pPr>
        <w:pStyle w:val="ListParagraph"/>
        <w:numPr>
          <w:ilvl w:val="1"/>
          <w:numId w:val="5"/>
        </w:numPr>
        <w:spacing w:after="0"/>
      </w:pPr>
      <w:r>
        <w:lastRenderedPageBreak/>
        <w:t>Schedule and task allocation</w:t>
      </w:r>
    </w:p>
    <w:p w14:paraId="61D938E8" w14:textId="4118C324" w:rsidR="000E4193" w:rsidRDefault="000E4193" w:rsidP="009F7FE7">
      <w:pPr>
        <w:pStyle w:val="ListParagraph"/>
        <w:numPr>
          <w:ilvl w:val="1"/>
          <w:numId w:val="5"/>
        </w:numPr>
        <w:spacing w:after="0"/>
      </w:pPr>
      <w:r>
        <w:t>User requirements</w:t>
      </w:r>
    </w:p>
    <w:p w14:paraId="65690E9F" w14:textId="5BE6FB9E" w:rsidR="000E4193" w:rsidRDefault="000E4193" w:rsidP="009F7FE7">
      <w:pPr>
        <w:pStyle w:val="ListParagraph"/>
        <w:numPr>
          <w:ilvl w:val="1"/>
          <w:numId w:val="5"/>
        </w:numPr>
        <w:spacing w:after="0"/>
      </w:pPr>
      <w:r>
        <w:t>System architecture</w:t>
      </w:r>
    </w:p>
    <w:p w14:paraId="0A62CAA6" w14:textId="47C13DE0" w:rsidR="000E4193" w:rsidRDefault="000E4193" w:rsidP="009F7FE7">
      <w:pPr>
        <w:pStyle w:val="ListParagraph"/>
        <w:numPr>
          <w:ilvl w:val="1"/>
          <w:numId w:val="5"/>
        </w:numPr>
        <w:spacing w:after="0"/>
      </w:pPr>
      <w:r>
        <w:t>Functional and non-functional system requirements</w:t>
      </w:r>
    </w:p>
    <w:p w14:paraId="0B04F077" w14:textId="4E0BA418" w:rsidR="000E4193" w:rsidRDefault="000E4193" w:rsidP="009F7FE7">
      <w:pPr>
        <w:pStyle w:val="ListParagraph"/>
        <w:numPr>
          <w:ilvl w:val="0"/>
          <w:numId w:val="5"/>
        </w:numPr>
        <w:spacing w:after="0"/>
      </w:pPr>
      <w:r>
        <w:t>Design model documentation</w:t>
      </w:r>
    </w:p>
    <w:p w14:paraId="5789B482" w14:textId="78C45475" w:rsidR="000E4193" w:rsidRDefault="000E4193" w:rsidP="009F7FE7">
      <w:pPr>
        <w:pStyle w:val="ListParagraph"/>
        <w:numPr>
          <w:ilvl w:val="1"/>
          <w:numId w:val="5"/>
        </w:numPr>
        <w:spacing w:after="0"/>
      </w:pPr>
      <w:r>
        <w:t>Chosen design pattern</w:t>
      </w:r>
    </w:p>
    <w:p w14:paraId="58DED0AB" w14:textId="65730CDF" w:rsidR="000E4193" w:rsidRDefault="000E4193" w:rsidP="009F7FE7">
      <w:pPr>
        <w:pStyle w:val="ListParagraph"/>
        <w:numPr>
          <w:ilvl w:val="1"/>
          <w:numId w:val="5"/>
        </w:numPr>
        <w:spacing w:after="0"/>
      </w:pPr>
      <w:r>
        <w:t>Use case diagrams</w:t>
      </w:r>
    </w:p>
    <w:p w14:paraId="76F80A1B" w14:textId="62B55CBE" w:rsidR="000E4193" w:rsidRDefault="000E4193" w:rsidP="009F7FE7">
      <w:pPr>
        <w:pStyle w:val="ListParagraph"/>
        <w:numPr>
          <w:ilvl w:val="1"/>
          <w:numId w:val="5"/>
        </w:numPr>
        <w:spacing w:after="0"/>
      </w:pPr>
      <w:r>
        <w:t>User interface design</w:t>
      </w:r>
    </w:p>
    <w:p w14:paraId="24A8B3C8" w14:textId="3967A71E" w:rsidR="000E4193" w:rsidRDefault="000E4193" w:rsidP="009F7FE7">
      <w:pPr>
        <w:pStyle w:val="ListParagraph"/>
        <w:numPr>
          <w:ilvl w:val="1"/>
          <w:numId w:val="5"/>
        </w:numPr>
        <w:spacing w:after="0"/>
      </w:pPr>
      <w:r>
        <w:t>Sequence diagrams</w:t>
      </w:r>
    </w:p>
    <w:p w14:paraId="7705D0CD" w14:textId="3BF88232" w:rsidR="000E4193" w:rsidRDefault="000E4193" w:rsidP="009F7FE7">
      <w:pPr>
        <w:pStyle w:val="ListParagraph"/>
        <w:numPr>
          <w:ilvl w:val="1"/>
          <w:numId w:val="5"/>
        </w:numPr>
        <w:spacing w:after="0"/>
      </w:pPr>
      <w:r>
        <w:t>UML class diagrams</w:t>
      </w:r>
    </w:p>
    <w:p w14:paraId="35283DD0" w14:textId="0F11BD19" w:rsidR="000E4193" w:rsidRDefault="000E4193" w:rsidP="009F7FE7">
      <w:pPr>
        <w:pStyle w:val="ListParagraph"/>
        <w:numPr>
          <w:ilvl w:val="1"/>
          <w:numId w:val="5"/>
        </w:numPr>
        <w:spacing w:after="0"/>
      </w:pPr>
      <w:r>
        <w:t>ER diagrams</w:t>
      </w:r>
    </w:p>
    <w:p w14:paraId="63D8196B" w14:textId="62E5CB63" w:rsidR="000E4193" w:rsidRDefault="000E4193" w:rsidP="009F7FE7">
      <w:pPr>
        <w:pStyle w:val="ListParagraph"/>
        <w:numPr>
          <w:ilvl w:val="0"/>
          <w:numId w:val="5"/>
        </w:numPr>
        <w:spacing w:after="0"/>
      </w:pPr>
      <w:r>
        <w:t>Configuration management plan outlining updated development processes and plans</w:t>
      </w:r>
    </w:p>
    <w:p w14:paraId="74541B4C" w14:textId="77777777" w:rsidR="000E4193" w:rsidRDefault="000E4193" w:rsidP="002D34A4"/>
    <w:p w14:paraId="59A8355C" w14:textId="77777777" w:rsidR="000E4193" w:rsidRDefault="000E4193" w:rsidP="002D34A4">
      <w:r>
        <w:t>3.</w:t>
      </w:r>
      <w:r>
        <w:tab/>
        <w:t>Final Project Delivery</w:t>
      </w:r>
    </w:p>
    <w:p w14:paraId="2513E2EA" w14:textId="77777777" w:rsidR="000E4193" w:rsidRDefault="000E4193" w:rsidP="002D34A4">
      <w:r>
        <w:t>The delivery of the final project includes both a complete and functioning application and its respective documentation. The enclosed information will explain the implementation, testing, and an in-depth user manual. The scope of this section is inclusive of the following:</w:t>
      </w:r>
      <w:r>
        <w:tab/>
      </w:r>
    </w:p>
    <w:p w14:paraId="06F4F258" w14:textId="5EE3C84C" w:rsidR="000E4193" w:rsidRDefault="000E4193" w:rsidP="003E04C9">
      <w:pPr>
        <w:pStyle w:val="ListParagraph"/>
        <w:numPr>
          <w:ilvl w:val="0"/>
          <w:numId w:val="8"/>
        </w:numPr>
      </w:pPr>
      <w:r>
        <w:t>Implementation and testing documentation</w:t>
      </w:r>
    </w:p>
    <w:p w14:paraId="7E01CA72" w14:textId="3D96C967" w:rsidR="000E4193" w:rsidRDefault="000E4193" w:rsidP="00C51B4E">
      <w:pPr>
        <w:pStyle w:val="ListParagraph"/>
        <w:numPr>
          <w:ilvl w:val="1"/>
          <w:numId w:val="8"/>
        </w:numPr>
      </w:pPr>
      <w:r>
        <w:t>User Interface implementation</w:t>
      </w:r>
    </w:p>
    <w:p w14:paraId="25C06543" w14:textId="4EB82C9D" w:rsidR="000E4193" w:rsidRDefault="000E4193" w:rsidP="00C51B4E">
      <w:pPr>
        <w:pStyle w:val="ListParagraph"/>
        <w:numPr>
          <w:ilvl w:val="1"/>
          <w:numId w:val="8"/>
        </w:numPr>
      </w:pPr>
      <w:r>
        <w:t>Application Layer implementation</w:t>
      </w:r>
    </w:p>
    <w:p w14:paraId="60F979E7" w14:textId="79EB51BD" w:rsidR="000E4193" w:rsidRDefault="000E4193" w:rsidP="00C51B4E">
      <w:pPr>
        <w:pStyle w:val="ListParagraph"/>
        <w:numPr>
          <w:ilvl w:val="1"/>
          <w:numId w:val="8"/>
        </w:numPr>
      </w:pPr>
      <w:r>
        <w:t>Data Access Layer implementation</w:t>
      </w:r>
    </w:p>
    <w:p w14:paraId="5DC68675" w14:textId="630ABA41" w:rsidR="000E4193" w:rsidRDefault="000E4193" w:rsidP="00C51B4E">
      <w:pPr>
        <w:pStyle w:val="ListParagraph"/>
        <w:numPr>
          <w:ilvl w:val="1"/>
          <w:numId w:val="8"/>
        </w:numPr>
      </w:pPr>
      <w:r>
        <w:t>Non-functional requirement implementation</w:t>
      </w:r>
    </w:p>
    <w:p w14:paraId="242113CB" w14:textId="35FD5EF9" w:rsidR="000E4193" w:rsidRDefault="000E4193" w:rsidP="00C51B4E">
      <w:pPr>
        <w:pStyle w:val="ListParagraph"/>
        <w:numPr>
          <w:ilvl w:val="1"/>
          <w:numId w:val="8"/>
        </w:numPr>
      </w:pPr>
      <w:r>
        <w:t>Version Control procedures</w:t>
      </w:r>
    </w:p>
    <w:p w14:paraId="24010BB2" w14:textId="7BD02AC4" w:rsidR="000E4193" w:rsidRDefault="000E4193" w:rsidP="00C51B4E">
      <w:pPr>
        <w:pStyle w:val="ListParagraph"/>
        <w:numPr>
          <w:ilvl w:val="1"/>
          <w:numId w:val="8"/>
        </w:numPr>
      </w:pPr>
      <w:r>
        <w:t>User manual to explain installation and operational instructions</w:t>
      </w:r>
    </w:p>
    <w:p w14:paraId="572A60F0" w14:textId="7B206292" w:rsidR="000E4193" w:rsidRDefault="000E4193" w:rsidP="003E04C9">
      <w:pPr>
        <w:pStyle w:val="ListParagraph"/>
        <w:numPr>
          <w:ilvl w:val="0"/>
          <w:numId w:val="8"/>
        </w:numPr>
      </w:pPr>
      <w:r>
        <w:t>Software development process review.</w:t>
      </w:r>
    </w:p>
    <w:p w14:paraId="0FD5B6A6" w14:textId="50697E0D" w:rsidR="000E4193" w:rsidRDefault="000E4193" w:rsidP="003E04C9">
      <w:pPr>
        <w:pStyle w:val="ListParagraph"/>
        <w:numPr>
          <w:ilvl w:val="0"/>
          <w:numId w:val="8"/>
        </w:numPr>
      </w:pPr>
      <w:r>
        <w:t>Project Portfolio</w:t>
      </w:r>
    </w:p>
    <w:p w14:paraId="14CCC185" w14:textId="6DCAE19C" w:rsidR="000E4193" w:rsidRDefault="000E4193" w:rsidP="00C51B4E">
      <w:pPr>
        <w:pStyle w:val="ListParagraph"/>
        <w:numPr>
          <w:ilvl w:val="1"/>
          <w:numId w:val="8"/>
        </w:numPr>
      </w:pPr>
      <w:r>
        <w:t>Overview and business case descriptions</w:t>
      </w:r>
    </w:p>
    <w:p w14:paraId="0E28BC2C" w14:textId="0D932678" w:rsidR="000E4193" w:rsidRDefault="000E4193" w:rsidP="00C51B4E">
      <w:pPr>
        <w:pStyle w:val="ListParagraph"/>
        <w:numPr>
          <w:ilvl w:val="1"/>
          <w:numId w:val="8"/>
        </w:numPr>
      </w:pPr>
      <w:r>
        <w:t>Project requirements explanation</w:t>
      </w:r>
    </w:p>
    <w:p w14:paraId="4BC7A7F2" w14:textId="71B9C7B2" w:rsidR="000E4193" w:rsidRDefault="000E4193" w:rsidP="00C51B4E">
      <w:pPr>
        <w:pStyle w:val="ListParagraph"/>
        <w:numPr>
          <w:ilvl w:val="1"/>
          <w:numId w:val="8"/>
        </w:numPr>
      </w:pPr>
      <w:r>
        <w:t>Project design information</w:t>
      </w:r>
    </w:p>
    <w:p w14:paraId="4582BF16" w14:textId="69E31749" w:rsidR="000E4193" w:rsidRDefault="000E4193" w:rsidP="00C51B4E">
      <w:pPr>
        <w:pStyle w:val="ListParagraph"/>
        <w:numPr>
          <w:ilvl w:val="1"/>
          <w:numId w:val="8"/>
        </w:numPr>
      </w:pPr>
      <w:r>
        <w:t>Test plan and supporting evidence</w:t>
      </w:r>
    </w:p>
    <w:p w14:paraId="43E99678" w14:textId="4AEF32FD" w:rsidR="000E4193" w:rsidRDefault="000E4193" w:rsidP="00C51B4E">
      <w:pPr>
        <w:pStyle w:val="ListParagraph"/>
        <w:numPr>
          <w:ilvl w:val="1"/>
          <w:numId w:val="8"/>
        </w:numPr>
      </w:pPr>
      <w:r>
        <w:t>Peer review of team</w:t>
      </w:r>
    </w:p>
    <w:p w14:paraId="733E4D83" w14:textId="77777777" w:rsidR="000E4193" w:rsidRDefault="000E4193" w:rsidP="002D34A4"/>
    <w:p w14:paraId="38308537" w14:textId="77777777" w:rsidR="000E4193" w:rsidRDefault="000E4193" w:rsidP="002D34A4">
      <w:r>
        <w:t>4.</w:t>
      </w:r>
      <w:r>
        <w:tab/>
        <w:t>Final Project Presentation</w:t>
      </w:r>
    </w:p>
    <w:p w14:paraId="443DE051" w14:textId="387354BD" w:rsidR="00394901" w:rsidRDefault="00394901" w:rsidP="00676B71">
      <w:r w:rsidRPr="52AC31E7">
        <w:t>A brief presentation that is delivered to stakeholders upon completion of the project to give a brief overview of the application and its use cases, design components, implementation, and testing. A working example of the software will also be included to display the final iteration of the WILMA project and allow audience members to ask any questions regarding the software.</w:t>
      </w:r>
    </w:p>
    <w:p w14:paraId="4DD43658" w14:textId="0D67E080" w:rsidR="00A41FB0" w:rsidRPr="00A41FB0" w:rsidRDefault="004A40AF" w:rsidP="00A41FB0">
      <w:pPr>
        <w:pStyle w:val="Heading2"/>
        <w:rPr>
          <w:rFonts w:eastAsia="Segoe UI"/>
        </w:rPr>
      </w:pPr>
      <w:bookmarkStart w:id="141" w:name="_Toc109934694"/>
      <w:r>
        <w:rPr>
          <w:rFonts w:eastAsia="Segoe UI"/>
        </w:rPr>
        <w:t xml:space="preserve">iii. </w:t>
      </w:r>
      <w:commentRangeStart w:id="142"/>
      <w:r w:rsidR="5E18EFC1" w:rsidRPr="6051C40F">
        <w:rPr>
          <w:rFonts w:eastAsia="Segoe UI"/>
        </w:rPr>
        <w:t>Objectives</w:t>
      </w:r>
      <w:bookmarkEnd w:id="141"/>
      <w:commentRangeEnd w:id="142"/>
      <w:r w:rsidR="00F7325D">
        <w:rPr>
          <w:rStyle w:val="CommentReference"/>
          <w:rFonts w:asciiTheme="minorHAnsi" w:eastAsiaTheme="minorHAnsi" w:hAnsiTheme="minorHAnsi" w:cstheme="minorBidi"/>
          <w:color w:val="auto"/>
          <w:lang w:val="en-AU"/>
        </w:rPr>
        <w:commentReference w:id="142"/>
      </w:r>
    </w:p>
    <w:p w14:paraId="6135B5E5" w14:textId="77777777" w:rsidR="00A41FB0" w:rsidRPr="00A41FB0" w:rsidRDefault="00A41FB0" w:rsidP="00D25953">
      <w:pPr>
        <w:rPr>
          <w:lang w:val="en-US"/>
        </w:rPr>
      </w:pPr>
      <w:r w:rsidRPr="00A41FB0">
        <w:rPr>
          <w:lang w:val="en-US"/>
        </w:rPr>
        <w:t xml:space="preserve">The objectives of the project define the major expected outcomes of the project. The fundamental goals that define the WILMA project include, but are not limited to: </w:t>
      </w:r>
    </w:p>
    <w:p w14:paraId="648FE98E" w14:textId="77777777" w:rsidR="00A41FB0" w:rsidRPr="004D33DA" w:rsidRDefault="00A41FB0" w:rsidP="004D33DA">
      <w:pPr>
        <w:pStyle w:val="ListParagraph"/>
        <w:numPr>
          <w:ilvl w:val="0"/>
          <w:numId w:val="10"/>
        </w:numPr>
        <w:rPr>
          <w:rFonts w:eastAsiaTheme="minorEastAsia"/>
          <w:lang w:val="en-US"/>
        </w:rPr>
      </w:pPr>
      <w:commentRangeStart w:id="143"/>
      <w:r w:rsidRPr="004D33DA">
        <w:rPr>
          <w:lang w:val="en-US"/>
        </w:rPr>
        <w:t>Understanding</w:t>
      </w:r>
      <w:commentRangeEnd w:id="143"/>
      <w:r w:rsidR="00B005DD">
        <w:rPr>
          <w:rStyle w:val="CommentReference"/>
        </w:rPr>
        <w:commentReference w:id="143"/>
      </w:r>
      <w:r w:rsidRPr="004D33DA">
        <w:rPr>
          <w:lang w:val="en-US"/>
        </w:rPr>
        <w:t xml:space="preserve"> the requirements of a system that fully integrates the needs of Central Queensland University (CQU) lecturers, students, and industry partners in four </w:t>
      </w:r>
      <w:r w:rsidRPr="004D33DA">
        <w:rPr>
          <w:lang w:val="en-US"/>
        </w:rPr>
        <w:lastRenderedPageBreak/>
        <w:t>disciplines - software development, network, business analysis and project management.</w:t>
      </w:r>
    </w:p>
    <w:p w14:paraId="7FFFE4D8" w14:textId="77777777" w:rsidR="00A41FB0" w:rsidRPr="004D33DA" w:rsidRDefault="00A41FB0" w:rsidP="004D33DA">
      <w:pPr>
        <w:pStyle w:val="ListParagraph"/>
        <w:numPr>
          <w:ilvl w:val="0"/>
          <w:numId w:val="10"/>
        </w:numPr>
        <w:rPr>
          <w:lang w:val="en-US"/>
        </w:rPr>
      </w:pPr>
      <w:r w:rsidRPr="004D33DA">
        <w:rPr>
          <w:lang w:val="en-US"/>
        </w:rPr>
        <w:t>Maintaining regular communication with stakeholders to adapt to project requirements that may potentially change throughout the length of the development process.</w:t>
      </w:r>
    </w:p>
    <w:p w14:paraId="16FB20C4" w14:textId="225FEC35" w:rsidR="00A41FB0" w:rsidRPr="004D33DA" w:rsidRDefault="00A41FB0" w:rsidP="004D33DA">
      <w:pPr>
        <w:pStyle w:val="ListParagraph"/>
        <w:numPr>
          <w:ilvl w:val="0"/>
          <w:numId w:val="10"/>
        </w:numPr>
        <w:rPr>
          <w:lang w:val="en-US"/>
        </w:rPr>
      </w:pPr>
      <w:r w:rsidRPr="004D33DA">
        <w:rPr>
          <w:lang w:val="en-US"/>
        </w:rPr>
        <w:t xml:space="preserve">Designing a web-based application that simplifies and streamlines the current WIL </w:t>
      </w:r>
      <w:proofErr w:type="gramStart"/>
      <w:r w:rsidRPr="004D33DA">
        <w:rPr>
          <w:lang w:val="en-US"/>
        </w:rPr>
        <w:t>procedures.</w:t>
      </w:r>
      <w:ins w:id="144" w:author="Lily Li" w:date="2022-08-05T11:23:00Z">
        <w:r w:rsidR="00B005DD">
          <w:rPr>
            <w:rFonts w:cstheme="minorHAnsi"/>
            <w:lang w:val="en-US"/>
          </w:rPr>
          <w:t>√</w:t>
        </w:r>
      </w:ins>
      <w:proofErr w:type="gramEnd"/>
    </w:p>
    <w:p w14:paraId="3B24C111" w14:textId="3942F641" w:rsidR="00A41FB0" w:rsidRPr="004D33DA" w:rsidRDefault="00A41FB0" w:rsidP="004D33DA">
      <w:pPr>
        <w:pStyle w:val="ListParagraph"/>
        <w:numPr>
          <w:ilvl w:val="0"/>
          <w:numId w:val="10"/>
        </w:numPr>
        <w:rPr>
          <w:lang w:val="en-US"/>
        </w:rPr>
      </w:pPr>
      <w:r w:rsidRPr="004D33DA">
        <w:rPr>
          <w:lang w:val="en-US"/>
        </w:rPr>
        <w:t xml:space="preserve">Designing the platform to connect with an integrated server-side UI or a distributed external client-side UI (including mobile) via an </w:t>
      </w:r>
      <w:proofErr w:type="spellStart"/>
      <w:r w:rsidRPr="004D33DA">
        <w:rPr>
          <w:lang w:val="en-US"/>
        </w:rPr>
        <w:t>OpenAPI</w:t>
      </w:r>
      <w:proofErr w:type="spellEnd"/>
      <w:r w:rsidRPr="004D33DA">
        <w:rPr>
          <w:lang w:val="en-US"/>
        </w:rPr>
        <w:t xml:space="preserve"> compliant REST </w:t>
      </w:r>
      <w:proofErr w:type="gramStart"/>
      <w:r w:rsidRPr="004D33DA">
        <w:rPr>
          <w:lang w:val="en-US"/>
        </w:rPr>
        <w:t>API.</w:t>
      </w:r>
      <w:ins w:id="145" w:author="Lily Li" w:date="2022-08-05T11:23:00Z">
        <w:r w:rsidR="00B005DD">
          <w:rPr>
            <w:rFonts w:cstheme="minorHAnsi"/>
            <w:lang w:val="en-US"/>
          </w:rPr>
          <w:t>√</w:t>
        </w:r>
      </w:ins>
      <w:proofErr w:type="gramEnd"/>
    </w:p>
    <w:p w14:paraId="0C0F760E" w14:textId="66ECB947" w:rsidR="00A41FB0" w:rsidRPr="004D33DA" w:rsidRDefault="00A41FB0" w:rsidP="004D33DA">
      <w:pPr>
        <w:pStyle w:val="ListParagraph"/>
        <w:numPr>
          <w:ilvl w:val="0"/>
          <w:numId w:val="10"/>
        </w:numPr>
        <w:rPr>
          <w:rFonts w:eastAsiaTheme="minorEastAsia"/>
          <w:lang w:val="en-US"/>
        </w:rPr>
      </w:pPr>
      <w:r w:rsidRPr="004D33DA">
        <w:rPr>
          <w:lang w:val="en-US"/>
        </w:rPr>
        <w:t xml:space="preserve">Designing the application to be modular and scalable, allowing for simple additions to the product in future applications if </w:t>
      </w:r>
      <w:proofErr w:type="gramStart"/>
      <w:r w:rsidRPr="004D33DA">
        <w:rPr>
          <w:lang w:val="en-US"/>
        </w:rPr>
        <w:t>required.</w:t>
      </w:r>
      <w:ins w:id="146" w:author="Lily Li" w:date="2022-08-05T11:23:00Z">
        <w:r w:rsidR="00B005DD">
          <w:rPr>
            <w:rFonts w:cstheme="minorHAnsi"/>
            <w:lang w:val="en-US"/>
          </w:rPr>
          <w:t>√</w:t>
        </w:r>
      </w:ins>
      <w:proofErr w:type="gramEnd"/>
    </w:p>
    <w:p w14:paraId="4830B880" w14:textId="14E3B7D2" w:rsidR="00A41FB0" w:rsidRPr="004D33DA" w:rsidRDefault="00A41FB0" w:rsidP="004D33DA">
      <w:pPr>
        <w:pStyle w:val="ListParagraph"/>
        <w:numPr>
          <w:ilvl w:val="0"/>
          <w:numId w:val="10"/>
        </w:numPr>
        <w:rPr>
          <w:lang w:val="en-US"/>
        </w:rPr>
      </w:pPr>
      <w:r w:rsidRPr="004D33DA">
        <w:rPr>
          <w:lang w:val="en-US"/>
        </w:rPr>
        <w:t xml:space="preserve">Ensuring the application is highly secure by implementing role-based authentication and </w:t>
      </w:r>
      <w:proofErr w:type="spellStart"/>
      <w:r w:rsidRPr="004D33DA">
        <w:rPr>
          <w:lang w:val="en-US"/>
        </w:rPr>
        <w:t>authorisation</w:t>
      </w:r>
      <w:proofErr w:type="spellEnd"/>
      <w:r w:rsidRPr="004D33DA">
        <w:rPr>
          <w:lang w:val="en-US"/>
        </w:rPr>
        <w:t xml:space="preserve"> applicable to each </w:t>
      </w:r>
      <w:proofErr w:type="gramStart"/>
      <w:r w:rsidRPr="004D33DA">
        <w:rPr>
          <w:lang w:val="en-US"/>
        </w:rPr>
        <w:t>user.</w:t>
      </w:r>
      <w:ins w:id="147" w:author="Lily Li" w:date="2022-08-05T11:23:00Z">
        <w:r w:rsidR="00B005DD">
          <w:rPr>
            <w:rFonts w:cstheme="minorHAnsi"/>
            <w:lang w:val="en-US"/>
          </w:rPr>
          <w:t>√</w:t>
        </w:r>
      </w:ins>
      <w:proofErr w:type="gramEnd"/>
    </w:p>
    <w:p w14:paraId="1022CFEF" w14:textId="2A13312E" w:rsidR="00A41FB0" w:rsidRPr="004D33DA" w:rsidRDefault="00A41FB0" w:rsidP="004D33DA">
      <w:pPr>
        <w:pStyle w:val="ListParagraph"/>
        <w:numPr>
          <w:ilvl w:val="0"/>
          <w:numId w:val="10"/>
        </w:numPr>
        <w:rPr>
          <w:lang w:val="en-US"/>
        </w:rPr>
      </w:pPr>
      <w:r w:rsidRPr="004D33DA">
        <w:rPr>
          <w:lang w:val="en-US"/>
        </w:rPr>
        <w:t xml:space="preserve">Implementing an application that is beneficial to all stakeholders and successfully increases the efficiency of the WIL program. </w:t>
      </w:r>
      <w:ins w:id="148" w:author="Lily Li" w:date="2022-08-05T11:24:00Z">
        <w:r w:rsidR="00B005DD">
          <w:rPr>
            <w:rFonts w:cstheme="minorHAnsi"/>
            <w:lang w:val="en-US"/>
          </w:rPr>
          <w:t>√</w:t>
        </w:r>
      </w:ins>
    </w:p>
    <w:p w14:paraId="228FB79A" w14:textId="77777777" w:rsidR="00A41FB0" w:rsidRPr="004D33DA" w:rsidRDefault="00A41FB0" w:rsidP="004D33DA">
      <w:pPr>
        <w:pStyle w:val="ListParagraph"/>
        <w:numPr>
          <w:ilvl w:val="0"/>
          <w:numId w:val="10"/>
        </w:numPr>
        <w:rPr>
          <w:lang w:val="en-US"/>
        </w:rPr>
      </w:pPr>
      <w:r w:rsidRPr="004D33DA">
        <w:rPr>
          <w:lang w:val="en-US"/>
        </w:rPr>
        <w:t>Implementing features conducive to the above objective as follows:</w:t>
      </w:r>
    </w:p>
    <w:p w14:paraId="7E835620" w14:textId="77777777" w:rsidR="00A41FB0" w:rsidRPr="004D33DA" w:rsidRDefault="00A41FB0" w:rsidP="00420E64">
      <w:pPr>
        <w:pStyle w:val="ListParagraph"/>
        <w:numPr>
          <w:ilvl w:val="1"/>
          <w:numId w:val="10"/>
        </w:numPr>
        <w:rPr>
          <w:lang w:val="en-US"/>
        </w:rPr>
      </w:pPr>
      <w:commentRangeStart w:id="149"/>
      <w:r w:rsidRPr="004D33DA">
        <w:rPr>
          <w:lang w:val="en-US"/>
        </w:rPr>
        <w:t>Businesses can register their interest in work placement and add job or internship opportunities to a job ‘board’ for perusal by students and educators</w:t>
      </w:r>
    </w:p>
    <w:p w14:paraId="0F8BF8E6" w14:textId="77777777" w:rsidR="00A41FB0" w:rsidRPr="004D33DA" w:rsidRDefault="00A41FB0" w:rsidP="00420E64">
      <w:pPr>
        <w:pStyle w:val="ListParagraph"/>
        <w:numPr>
          <w:ilvl w:val="1"/>
          <w:numId w:val="10"/>
        </w:numPr>
        <w:rPr>
          <w:lang w:val="en-US"/>
        </w:rPr>
      </w:pPr>
      <w:r w:rsidRPr="004D33DA">
        <w:rPr>
          <w:lang w:val="en-US"/>
        </w:rPr>
        <w:t>Educators can moderate the job board and share vacancies with interested parties.</w:t>
      </w:r>
    </w:p>
    <w:p w14:paraId="07D838FE" w14:textId="77777777" w:rsidR="00A41FB0" w:rsidRPr="004D33DA" w:rsidRDefault="00A41FB0" w:rsidP="00420E64">
      <w:pPr>
        <w:pStyle w:val="ListParagraph"/>
        <w:numPr>
          <w:ilvl w:val="1"/>
          <w:numId w:val="10"/>
        </w:numPr>
        <w:rPr>
          <w:lang w:val="en-US"/>
        </w:rPr>
      </w:pPr>
      <w:r w:rsidRPr="004D33DA">
        <w:rPr>
          <w:lang w:val="en-US"/>
        </w:rPr>
        <w:t xml:space="preserve">Students can view job vacancies and register their interests in certain disciplines. </w:t>
      </w:r>
    </w:p>
    <w:p w14:paraId="0D0F2CE9" w14:textId="77777777" w:rsidR="00A41FB0" w:rsidRPr="004D33DA" w:rsidRDefault="00A41FB0" w:rsidP="00420E64">
      <w:pPr>
        <w:pStyle w:val="ListParagraph"/>
        <w:numPr>
          <w:ilvl w:val="1"/>
          <w:numId w:val="10"/>
        </w:numPr>
        <w:rPr>
          <w:lang w:val="en-US"/>
        </w:rPr>
      </w:pPr>
      <w:r w:rsidRPr="004D33DA">
        <w:rPr>
          <w:lang w:val="en-US"/>
        </w:rPr>
        <w:t>Students can submit their resumes to the system, allowing educators and industry partners to view them and potentially recommend or offer them job opportunities.</w:t>
      </w:r>
    </w:p>
    <w:p w14:paraId="1A3AA8CF" w14:textId="77777777" w:rsidR="00A41FB0" w:rsidRPr="004D33DA" w:rsidRDefault="00A41FB0" w:rsidP="00420E64">
      <w:pPr>
        <w:pStyle w:val="ListParagraph"/>
        <w:numPr>
          <w:ilvl w:val="1"/>
          <w:numId w:val="10"/>
        </w:numPr>
        <w:rPr>
          <w:lang w:val="en-US"/>
        </w:rPr>
      </w:pPr>
      <w:r w:rsidRPr="004D33DA">
        <w:rPr>
          <w:lang w:val="en-US"/>
        </w:rPr>
        <w:t>The integration of a forum to give students an avenue to communicate professionally with potential employers and to post questions and answers.</w:t>
      </w:r>
      <w:commentRangeEnd w:id="149"/>
      <w:r w:rsidR="00B005DD">
        <w:rPr>
          <w:rStyle w:val="CommentReference"/>
        </w:rPr>
        <w:commentReference w:id="149"/>
      </w:r>
    </w:p>
    <w:p w14:paraId="576ACF96" w14:textId="08616A32" w:rsidR="00A41FB0" w:rsidRPr="004D33DA" w:rsidRDefault="00A41FB0" w:rsidP="004D33DA">
      <w:pPr>
        <w:pStyle w:val="ListParagraph"/>
        <w:numPr>
          <w:ilvl w:val="0"/>
          <w:numId w:val="10"/>
        </w:numPr>
        <w:rPr>
          <w:lang w:val="en-US"/>
        </w:rPr>
      </w:pPr>
      <w:r w:rsidRPr="004D33DA">
        <w:rPr>
          <w:lang w:val="en-US"/>
        </w:rPr>
        <w:t xml:space="preserve">Testing the system and ensuring a fully functional application that meets user requirements is delivered at the end of the </w:t>
      </w:r>
      <w:proofErr w:type="gramStart"/>
      <w:r w:rsidRPr="004D33DA">
        <w:rPr>
          <w:lang w:val="en-US"/>
        </w:rPr>
        <w:t>project.</w:t>
      </w:r>
      <w:ins w:id="150" w:author="Lily Li" w:date="2022-08-05T11:25:00Z">
        <w:r w:rsidR="00B005DD">
          <w:rPr>
            <w:rFonts w:cstheme="minorHAnsi"/>
            <w:lang w:val="en-US"/>
          </w:rPr>
          <w:t>√</w:t>
        </w:r>
      </w:ins>
      <w:proofErr w:type="gramEnd"/>
    </w:p>
    <w:p w14:paraId="37AA84C9" w14:textId="77777777" w:rsidR="00A41FB0" w:rsidRPr="004D33DA" w:rsidRDefault="00A41FB0" w:rsidP="004D33DA">
      <w:pPr>
        <w:pStyle w:val="ListParagraph"/>
        <w:numPr>
          <w:ilvl w:val="0"/>
          <w:numId w:val="10"/>
        </w:numPr>
        <w:rPr>
          <w:lang w:val="en-US"/>
        </w:rPr>
      </w:pPr>
      <w:commentRangeStart w:id="151"/>
      <w:r w:rsidRPr="004D33DA">
        <w:rPr>
          <w:lang w:val="en-US"/>
        </w:rPr>
        <w:t>Offering the client (CQU) a software maintenance plan for future modifications and system upkeep costs beyond the initial terms of the project.</w:t>
      </w:r>
      <w:commentRangeEnd w:id="151"/>
      <w:r w:rsidR="00F10714">
        <w:rPr>
          <w:rStyle w:val="CommentReference"/>
        </w:rPr>
        <w:commentReference w:id="151"/>
      </w:r>
    </w:p>
    <w:p w14:paraId="63DB7150" w14:textId="72DC906E" w:rsidR="00D25953" w:rsidRDefault="004A40AF" w:rsidP="00D25953">
      <w:pPr>
        <w:pStyle w:val="Heading2"/>
      </w:pPr>
      <w:bookmarkStart w:id="152" w:name="_Toc109934695"/>
      <w:r>
        <w:t xml:space="preserve">iv. </w:t>
      </w:r>
      <w:r w:rsidR="1556C748">
        <w:t>Assumptions and Constraints</w:t>
      </w:r>
      <w:bookmarkEnd w:id="152"/>
      <w:r w:rsidR="1556C748">
        <w:t xml:space="preserve"> </w:t>
      </w:r>
    </w:p>
    <w:p w14:paraId="7496EB8B" w14:textId="0E8E6BE1" w:rsidR="00D25953" w:rsidRDefault="00D25953" w:rsidP="00D25953">
      <w:r>
        <w:t xml:space="preserve">The development of any large-scale project is met by constraints that can potentially limit the viability of certain operational choices. In the case of the WILMA project, budget, time, and resource constraints are apparent. As a group of students in our final year of study our budget is non-existent. This nullifies our capacity to hire more staff if required, purchase high quality software, hardware, or services, and forces the team to adhere to stringent time and resource constraints. Due to the nature of the project and its looming deadline, the team must adhere to strict time deadlines. As the WILMA project is underfunded and of a voluntary nature, team members have had to maintain other work commitments - a factor which further increases the likelihood of time constraints on project deliverables. </w:t>
      </w:r>
      <w:ins w:id="153" w:author="Lily Li" w:date="2022-08-05T11:31:00Z">
        <w:r w:rsidR="00E01B75">
          <w:rPr>
            <w:rFonts w:cstheme="minorHAnsi"/>
          </w:rPr>
          <w:t>√</w:t>
        </w:r>
      </w:ins>
    </w:p>
    <w:p w14:paraId="4A0C90A7" w14:textId="7F793A5B" w:rsidR="0077346B" w:rsidRDefault="00D25953" w:rsidP="00D25953">
      <w:r>
        <w:t xml:space="preserve">It has been assumed that the clients’ resource requirements are compatible with a budget-free project. For example, the hardware, software, and resource needs of the customer can be guaranteed by their existing or newly purchased equipment. Furthermore, it is assumed that the time restraints imposed on us by the project deadline allow for </w:t>
      </w:r>
      <w:ins w:id="154" w:author="Lily Li" w:date="2022-08-05T11:29:00Z">
        <w:r w:rsidR="003724E9">
          <w:t xml:space="preserve">the </w:t>
        </w:r>
      </w:ins>
      <w:r>
        <w:t xml:space="preserve">sufficient completion of project deliverables to a satisfactory </w:t>
      </w:r>
      <w:proofErr w:type="gramStart"/>
      <w:r>
        <w:t>level.</w:t>
      </w:r>
      <w:ins w:id="155" w:author="Lily Li" w:date="2022-08-05T11:31:00Z">
        <w:r w:rsidR="00E01B75">
          <w:rPr>
            <w:rFonts w:cstheme="minorHAnsi"/>
          </w:rPr>
          <w:t>√</w:t>
        </w:r>
      </w:ins>
      <w:proofErr w:type="gramEnd"/>
    </w:p>
    <w:p w14:paraId="3AE6A24D" w14:textId="77777777" w:rsidR="0074034B" w:rsidRDefault="0074034B" w:rsidP="007C4127">
      <w:pPr>
        <w:pStyle w:val="Heading2"/>
      </w:pPr>
      <w:r>
        <w:br w:type="page"/>
      </w:r>
    </w:p>
    <w:p w14:paraId="4008CF21" w14:textId="61D40D20" w:rsidR="007C4127" w:rsidRDefault="004A40AF" w:rsidP="007C4127">
      <w:pPr>
        <w:pStyle w:val="Heading2"/>
      </w:pPr>
      <w:bookmarkStart w:id="156" w:name="_Toc109934696"/>
      <w:r>
        <w:lastRenderedPageBreak/>
        <w:t xml:space="preserve">v. </w:t>
      </w:r>
      <w:r w:rsidR="5953595D">
        <w:t>Project Deliverables</w:t>
      </w:r>
      <w:bookmarkEnd w:id="156"/>
      <w:ins w:id="157" w:author="Lily Li" w:date="2022-08-05T11:32:00Z">
        <w:r w:rsidR="00CD391B">
          <w:t xml:space="preserve"> </w:t>
        </w:r>
        <w:r w:rsidR="00CD391B">
          <w:rPr>
            <w:rFonts w:cstheme="majorHAnsi"/>
          </w:rPr>
          <w:t>√</w:t>
        </w:r>
      </w:ins>
    </w:p>
    <w:p w14:paraId="10DC26C7" w14:textId="2D0F8C5B" w:rsidR="00E41F30" w:rsidRPr="00E41F30" w:rsidRDefault="00E41F30" w:rsidP="00E41F30">
      <w:pPr>
        <w:rPr>
          <w:lang w:val="en-US"/>
        </w:rPr>
      </w:pPr>
      <w:r w:rsidRPr="00E41F30">
        <w:rPr>
          <w:lang w:val="en-US"/>
        </w:rPr>
        <w:t xml:space="preserve">The client will periodically receive project deliverables throughout the duration of the WILMA project. The project schedule has been broken into a series of milestones that define the </w:t>
      </w:r>
      <w:bookmarkStart w:id="158" w:name="_Int_p4YJiTnv"/>
      <w:r w:rsidRPr="00E41F30">
        <w:rPr>
          <w:lang w:val="en-US"/>
        </w:rPr>
        <w:t>distinct aspects</w:t>
      </w:r>
      <w:bookmarkEnd w:id="158"/>
      <w:r w:rsidRPr="00E41F30">
        <w:rPr>
          <w:lang w:val="en-US"/>
        </w:rPr>
        <w:t xml:space="preserve"> of the development process. The deliverables for this application are shown in Table </w:t>
      </w:r>
      <w:r w:rsidR="00946D4E">
        <w:rPr>
          <w:lang w:val="en-US"/>
        </w:rPr>
        <w:t>1.</w:t>
      </w:r>
      <w:r w:rsidRPr="00E41F30">
        <w:rPr>
          <w:lang w:val="en-US"/>
        </w:rPr>
        <w:t xml:space="preserve"> </w:t>
      </w:r>
    </w:p>
    <w:tbl>
      <w:tblPr>
        <w:tblStyle w:val="TableGrid"/>
        <w:tblW w:w="0" w:type="auto"/>
        <w:tblLayout w:type="fixed"/>
        <w:tblLook w:val="06A0" w:firstRow="1" w:lastRow="0" w:firstColumn="1" w:lastColumn="0" w:noHBand="1" w:noVBand="1"/>
      </w:tblPr>
      <w:tblGrid>
        <w:gridCol w:w="4425"/>
        <w:gridCol w:w="2240"/>
        <w:gridCol w:w="1312"/>
        <w:gridCol w:w="1312"/>
      </w:tblGrid>
      <w:tr w:rsidR="00E76489" w:rsidRPr="00E76489" w14:paraId="6B79A659" w14:textId="77777777">
        <w:tc>
          <w:tcPr>
            <w:tcW w:w="4425" w:type="dxa"/>
            <w:shd w:val="clear" w:color="auto" w:fill="D9E2F3" w:themeFill="accent1" w:themeFillTint="33"/>
            <w:vAlign w:val="center"/>
          </w:tcPr>
          <w:p w14:paraId="0C4748A9" w14:textId="77777777" w:rsidR="00E76489" w:rsidRPr="00E76489" w:rsidRDefault="00E76489" w:rsidP="00E76489">
            <w:pPr>
              <w:spacing w:after="160"/>
              <w:rPr>
                <w:b/>
                <w:bCs/>
                <w:lang w:val="en-US"/>
              </w:rPr>
            </w:pPr>
            <w:r w:rsidRPr="00E76489">
              <w:rPr>
                <w:b/>
                <w:bCs/>
                <w:lang w:val="en-US"/>
              </w:rPr>
              <w:t xml:space="preserve">Project Deliverable </w:t>
            </w:r>
          </w:p>
          <w:p w14:paraId="25BB2A27" w14:textId="77777777" w:rsidR="00E76489" w:rsidRPr="00E76489" w:rsidRDefault="00E76489" w:rsidP="00E76489">
            <w:pPr>
              <w:spacing w:after="160"/>
              <w:rPr>
                <w:b/>
                <w:bCs/>
                <w:lang w:val="en-US"/>
              </w:rPr>
            </w:pPr>
            <w:r w:rsidRPr="00E76489">
              <w:rPr>
                <w:b/>
                <w:bCs/>
                <w:lang w:val="en-US"/>
              </w:rPr>
              <w:t>Name</w:t>
            </w:r>
          </w:p>
        </w:tc>
        <w:tc>
          <w:tcPr>
            <w:tcW w:w="2240" w:type="dxa"/>
            <w:shd w:val="clear" w:color="auto" w:fill="D9E2F3" w:themeFill="accent1" w:themeFillTint="33"/>
            <w:vAlign w:val="center"/>
          </w:tcPr>
          <w:p w14:paraId="184CDAD5" w14:textId="77777777" w:rsidR="00E76489" w:rsidRPr="00E76489" w:rsidRDefault="00E76489" w:rsidP="00E76489">
            <w:pPr>
              <w:spacing w:after="160"/>
              <w:rPr>
                <w:b/>
                <w:bCs/>
                <w:lang w:val="en-US"/>
              </w:rPr>
            </w:pPr>
            <w:r w:rsidRPr="00E76489">
              <w:rPr>
                <w:b/>
                <w:bCs/>
                <w:lang w:val="en-US"/>
              </w:rPr>
              <w:t xml:space="preserve">Included </w:t>
            </w:r>
          </w:p>
          <w:p w14:paraId="5773EDDA" w14:textId="77777777" w:rsidR="00E76489" w:rsidRPr="00E76489" w:rsidRDefault="00E76489" w:rsidP="00E76489">
            <w:pPr>
              <w:spacing w:after="160"/>
              <w:rPr>
                <w:b/>
                <w:bCs/>
                <w:lang w:val="en-US"/>
              </w:rPr>
            </w:pPr>
            <w:r w:rsidRPr="00E76489">
              <w:rPr>
                <w:b/>
                <w:bCs/>
                <w:lang w:val="en-US"/>
              </w:rPr>
              <w:t>Deliverables</w:t>
            </w:r>
          </w:p>
        </w:tc>
        <w:tc>
          <w:tcPr>
            <w:tcW w:w="1312" w:type="dxa"/>
            <w:shd w:val="clear" w:color="auto" w:fill="D9E2F3" w:themeFill="accent1" w:themeFillTint="33"/>
            <w:vAlign w:val="center"/>
          </w:tcPr>
          <w:p w14:paraId="1578A12F" w14:textId="77777777" w:rsidR="00E76489" w:rsidRPr="00E76489" w:rsidRDefault="00E76489" w:rsidP="00E76489">
            <w:pPr>
              <w:spacing w:after="160" w:line="259" w:lineRule="auto"/>
              <w:rPr>
                <w:lang w:val="en-US"/>
              </w:rPr>
            </w:pPr>
            <w:r w:rsidRPr="00E76489">
              <w:rPr>
                <w:b/>
                <w:bCs/>
                <w:lang w:val="en-US"/>
              </w:rPr>
              <w:t>Expected Delivery Date</w:t>
            </w:r>
          </w:p>
        </w:tc>
        <w:tc>
          <w:tcPr>
            <w:tcW w:w="1312" w:type="dxa"/>
            <w:shd w:val="clear" w:color="auto" w:fill="D9E2F3" w:themeFill="accent1" w:themeFillTint="33"/>
            <w:vAlign w:val="center"/>
          </w:tcPr>
          <w:p w14:paraId="4FCC4B82" w14:textId="77777777" w:rsidR="00E76489" w:rsidRPr="00E76489" w:rsidRDefault="00E76489" w:rsidP="00E76489">
            <w:pPr>
              <w:spacing w:after="160"/>
              <w:rPr>
                <w:b/>
                <w:bCs/>
                <w:lang w:val="en-US"/>
              </w:rPr>
            </w:pPr>
            <w:r w:rsidRPr="00E76489">
              <w:rPr>
                <w:b/>
                <w:bCs/>
                <w:lang w:val="en-US"/>
              </w:rPr>
              <w:t>Delivery Method</w:t>
            </w:r>
          </w:p>
        </w:tc>
      </w:tr>
      <w:tr w:rsidR="00E76489" w:rsidRPr="00E76489" w14:paraId="48DE2255" w14:textId="77777777">
        <w:tc>
          <w:tcPr>
            <w:tcW w:w="4425" w:type="dxa"/>
            <w:shd w:val="clear" w:color="auto" w:fill="DEEAF6" w:themeFill="accent5" w:themeFillTint="33"/>
            <w:vAlign w:val="center"/>
          </w:tcPr>
          <w:p w14:paraId="34EF824B" w14:textId="77777777" w:rsidR="00E76489" w:rsidRPr="00E76489" w:rsidRDefault="00E76489" w:rsidP="00E76489">
            <w:pPr>
              <w:pStyle w:val="NoSpacing"/>
              <w:rPr>
                <w:lang w:val="en-US"/>
              </w:rPr>
            </w:pPr>
            <w:r w:rsidRPr="00E76489">
              <w:rPr>
                <w:lang w:val="en-US"/>
              </w:rPr>
              <w:t>Project Proposal and Project Plan</w:t>
            </w:r>
          </w:p>
        </w:tc>
        <w:tc>
          <w:tcPr>
            <w:tcW w:w="2240" w:type="dxa"/>
            <w:shd w:val="clear" w:color="auto" w:fill="DEEAF6" w:themeFill="accent5" w:themeFillTint="33"/>
            <w:vAlign w:val="center"/>
          </w:tcPr>
          <w:p w14:paraId="636648B1" w14:textId="77777777" w:rsidR="00E76489" w:rsidRPr="00E76489" w:rsidRDefault="00E76489" w:rsidP="00E76489">
            <w:pPr>
              <w:pStyle w:val="NoSpacing"/>
              <w:rPr>
                <w:lang w:val="en-US"/>
              </w:rPr>
            </w:pPr>
            <w:r w:rsidRPr="00E76489">
              <w:rPr>
                <w:lang w:val="en-US"/>
              </w:rPr>
              <w:t>1 x Report Document</w:t>
            </w:r>
          </w:p>
        </w:tc>
        <w:tc>
          <w:tcPr>
            <w:tcW w:w="1312" w:type="dxa"/>
            <w:shd w:val="clear" w:color="auto" w:fill="DEEAF6" w:themeFill="accent5" w:themeFillTint="33"/>
            <w:vAlign w:val="center"/>
          </w:tcPr>
          <w:p w14:paraId="65FF9926" w14:textId="77777777" w:rsidR="00E76489" w:rsidRPr="00E76489" w:rsidRDefault="00E76489" w:rsidP="00E76489">
            <w:pPr>
              <w:pStyle w:val="NoSpacing"/>
              <w:rPr>
                <w:lang w:val="en-US"/>
              </w:rPr>
            </w:pPr>
            <w:r w:rsidRPr="00E76489">
              <w:rPr>
                <w:lang w:val="en-US"/>
              </w:rPr>
              <w:t>29/07/2022</w:t>
            </w:r>
          </w:p>
        </w:tc>
        <w:tc>
          <w:tcPr>
            <w:tcW w:w="1312" w:type="dxa"/>
            <w:shd w:val="clear" w:color="auto" w:fill="DEEAF6" w:themeFill="accent5" w:themeFillTint="33"/>
            <w:vAlign w:val="center"/>
          </w:tcPr>
          <w:p w14:paraId="19A32165" w14:textId="77777777" w:rsidR="00E76489" w:rsidRPr="00E76489" w:rsidRDefault="00E76489" w:rsidP="00E76489">
            <w:pPr>
              <w:pStyle w:val="NoSpacing"/>
              <w:rPr>
                <w:lang w:val="en-US"/>
              </w:rPr>
            </w:pPr>
            <w:r w:rsidRPr="00E76489">
              <w:rPr>
                <w:lang w:val="en-US"/>
              </w:rPr>
              <w:t>Email and Online Submission.</w:t>
            </w:r>
          </w:p>
          <w:p w14:paraId="2244EA52" w14:textId="77777777" w:rsidR="00E76489" w:rsidRPr="00E76489" w:rsidRDefault="00E76489" w:rsidP="00E76489">
            <w:pPr>
              <w:pStyle w:val="NoSpacing"/>
              <w:rPr>
                <w:lang w:val="en-US"/>
              </w:rPr>
            </w:pPr>
            <w:r w:rsidRPr="00E76489">
              <w:rPr>
                <w:lang w:val="en-US"/>
              </w:rPr>
              <w:t>Hard copy on request.</w:t>
            </w:r>
          </w:p>
        </w:tc>
      </w:tr>
      <w:tr w:rsidR="00E76489" w:rsidRPr="00E76489" w14:paraId="792B7E52" w14:textId="77777777">
        <w:tc>
          <w:tcPr>
            <w:tcW w:w="4425" w:type="dxa"/>
            <w:shd w:val="clear" w:color="auto" w:fill="D9E2F3" w:themeFill="accent1" w:themeFillTint="33"/>
            <w:vAlign w:val="center"/>
          </w:tcPr>
          <w:p w14:paraId="0CD7E8DB" w14:textId="77777777" w:rsidR="00E76489" w:rsidRPr="00E76489" w:rsidRDefault="00E76489" w:rsidP="00E76489">
            <w:pPr>
              <w:pStyle w:val="NoSpacing"/>
              <w:rPr>
                <w:lang w:val="en-US"/>
              </w:rPr>
            </w:pPr>
            <w:r w:rsidRPr="00E76489">
              <w:rPr>
                <w:lang w:val="en-US"/>
              </w:rPr>
              <w:t>Project Requirements Specification and Design</w:t>
            </w:r>
          </w:p>
        </w:tc>
        <w:tc>
          <w:tcPr>
            <w:tcW w:w="2240" w:type="dxa"/>
            <w:shd w:val="clear" w:color="auto" w:fill="D9E2F3" w:themeFill="accent1" w:themeFillTint="33"/>
            <w:vAlign w:val="center"/>
          </w:tcPr>
          <w:p w14:paraId="520CC218" w14:textId="77777777" w:rsidR="00E76489" w:rsidRPr="00E76489" w:rsidRDefault="00E76489" w:rsidP="00E76489">
            <w:pPr>
              <w:pStyle w:val="NoSpacing"/>
              <w:rPr>
                <w:lang w:val="en-US"/>
              </w:rPr>
            </w:pPr>
            <w:r w:rsidRPr="00E76489">
              <w:rPr>
                <w:lang w:val="en-US"/>
              </w:rPr>
              <w:t xml:space="preserve">1 x Report Document </w:t>
            </w:r>
          </w:p>
        </w:tc>
        <w:tc>
          <w:tcPr>
            <w:tcW w:w="1312" w:type="dxa"/>
            <w:shd w:val="clear" w:color="auto" w:fill="D9E2F3" w:themeFill="accent1" w:themeFillTint="33"/>
            <w:vAlign w:val="center"/>
          </w:tcPr>
          <w:p w14:paraId="4E7EF6D3" w14:textId="77777777" w:rsidR="00E76489" w:rsidRPr="00E76489" w:rsidRDefault="00E76489" w:rsidP="00E76489">
            <w:pPr>
              <w:pStyle w:val="NoSpacing"/>
              <w:rPr>
                <w:lang w:val="en-US"/>
              </w:rPr>
            </w:pPr>
            <w:r w:rsidRPr="00E76489">
              <w:rPr>
                <w:lang w:val="en-US"/>
              </w:rPr>
              <w:t>29/08/2022</w:t>
            </w:r>
          </w:p>
        </w:tc>
        <w:tc>
          <w:tcPr>
            <w:tcW w:w="1312" w:type="dxa"/>
            <w:shd w:val="clear" w:color="auto" w:fill="D9E2F3" w:themeFill="accent1" w:themeFillTint="33"/>
            <w:vAlign w:val="center"/>
          </w:tcPr>
          <w:p w14:paraId="77CFC9E6" w14:textId="77777777" w:rsidR="00E76489" w:rsidRPr="00E76489" w:rsidRDefault="00E76489" w:rsidP="00E76489">
            <w:pPr>
              <w:pStyle w:val="NoSpacing"/>
              <w:rPr>
                <w:lang w:val="en-US"/>
              </w:rPr>
            </w:pPr>
            <w:r w:rsidRPr="00E76489">
              <w:rPr>
                <w:lang w:val="en-US"/>
              </w:rPr>
              <w:t>Email and Online Submission.</w:t>
            </w:r>
          </w:p>
          <w:p w14:paraId="7981872B" w14:textId="77777777" w:rsidR="00E76489" w:rsidRPr="00E76489" w:rsidRDefault="00E76489" w:rsidP="00E76489">
            <w:pPr>
              <w:pStyle w:val="NoSpacing"/>
              <w:rPr>
                <w:lang w:val="en-US"/>
              </w:rPr>
            </w:pPr>
            <w:r w:rsidRPr="00E76489">
              <w:rPr>
                <w:lang w:val="en-US"/>
              </w:rPr>
              <w:t>Hard copy on request.</w:t>
            </w:r>
          </w:p>
        </w:tc>
      </w:tr>
      <w:tr w:rsidR="00E76489" w:rsidRPr="00E76489" w14:paraId="55A5F60E" w14:textId="77777777">
        <w:tc>
          <w:tcPr>
            <w:tcW w:w="4425" w:type="dxa"/>
            <w:shd w:val="clear" w:color="auto" w:fill="DEEAF6" w:themeFill="accent5" w:themeFillTint="33"/>
            <w:vAlign w:val="center"/>
          </w:tcPr>
          <w:p w14:paraId="1499F9D1" w14:textId="77777777" w:rsidR="00E76489" w:rsidRPr="00E76489" w:rsidRDefault="00E76489" w:rsidP="00E76489">
            <w:pPr>
              <w:pStyle w:val="NoSpacing"/>
              <w:rPr>
                <w:lang w:val="en-US"/>
              </w:rPr>
            </w:pPr>
            <w:r w:rsidRPr="00E76489">
              <w:rPr>
                <w:lang w:val="en-US"/>
              </w:rPr>
              <w:t>Intermittent Project Progress Reports</w:t>
            </w:r>
          </w:p>
        </w:tc>
        <w:tc>
          <w:tcPr>
            <w:tcW w:w="2240" w:type="dxa"/>
            <w:shd w:val="clear" w:color="auto" w:fill="DEEAF6" w:themeFill="accent5" w:themeFillTint="33"/>
            <w:vAlign w:val="center"/>
          </w:tcPr>
          <w:p w14:paraId="72117B4C" w14:textId="77777777" w:rsidR="00E76489" w:rsidRPr="00E76489" w:rsidRDefault="00E76489" w:rsidP="00E76489">
            <w:pPr>
              <w:pStyle w:val="NoSpacing"/>
              <w:rPr>
                <w:lang w:val="en-US"/>
              </w:rPr>
            </w:pPr>
          </w:p>
          <w:p w14:paraId="23B4118A" w14:textId="77777777" w:rsidR="00E76489" w:rsidRPr="00E76489" w:rsidRDefault="00E76489" w:rsidP="00E76489">
            <w:pPr>
              <w:pStyle w:val="NoSpacing"/>
              <w:rPr>
                <w:lang w:val="en-US"/>
              </w:rPr>
            </w:pPr>
            <w:r w:rsidRPr="00E76489">
              <w:rPr>
                <w:lang w:val="en-US"/>
              </w:rPr>
              <w:t>1 x Progress Report</w:t>
            </w:r>
          </w:p>
          <w:p w14:paraId="4E11A995" w14:textId="77777777" w:rsidR="00E76489" w:rsidRPr="00E76489" w:rsidRDefault="00E76489" w:rsidP="00E76489">
            <w:pPr>
              <w:pStyle w:val="NoSpacing"/>
              <w:rPr>
                <w:lang w:val="en-US"/>
              </w:rPr>
            </w:pPr>
            <w:r w:rsidRPr="00E76489">
              <w:rPr>
                <w:lang w:val="en-US"/>
              </w:rPr>
              <w:t>1 x Progress Report</w:t>
            </w:r>
          </w:p>
          <w:p w14:paraId="16A399CA" w14:textId="77777777" w:rsidR="00E76489" w:rsidRPr="00E76489" w:rsidRDefault="00E76489" w:rsidP="00E76489">
            <w:pPr>
              <w:pStyle w:val="NoSpacing"/>
              <w:rPr>
                <w:lang w:val="en-US"/>
              </w:rPr>
            </w:pPr>
            <w:r w:rsidRPr="00E76489">
              <w:rPr>
                <w:lang w:val="en-US"/>
              </w:rPr>
              <w:t>1 x Progress Report</w:t>
            </w:r>
          </w:p>
          <w:p w14:paraId="1D4F9A00" w14:textId="77777777" w:rsidR="00E76489" w:rsidRPr="00E76489" w:rsidRDefault="00E76489" w:rsidP="00E76489">
            <w:pPr>
              <w:pStyle w:val="NoSpacing"/>
              <w:rPr>
                <w:lang w:val="en-US"/>
              </w:rPr>
            </w:pPr>
            <w:r w:rsidRPr="00E76489">
              <w:rPr>
                <w:lang w:val="en-US"/>
              </w:rPr>
              <w:t>1 x Progress Report</w:t>
            </w:r>
          </w:p>
          <w:p w14:paraId="11D3ADA5" w14:textId="77777777" w:rsidR="00E76489" w:rsidRPr="00E76489" w:rsidRDefault="00E76489" w:rsidP="00E76489">
            <w:pPr>
              <w:pStyle w:val="NoSpacing"/>
              <w:rPr>
                <w:lang w:val="en-US"/>
              </w:rPr>
            </w:pPr>
          </w:p>
        </w:tc>
        <w:tc>
          <w:tcPr>
            <w:tcW w:w="1312" w:type="dxa"/>
            <w:shd w:val="clear" w:color="auto" w:fill="DEEAF6" w:themeFill="accent5" w:themeFillTint="33"/>
            <w:vAlign w:val="center"/>
          </w:tcPr>
          <w:p w14:paraId="00B95CE6" w14:textId="77777777" w:rsidR="00E76489" w:rsidRPr="00E76489" w:rsidRDefault="00E76489" w:rsidP="00E76489">
            <w:pPr>
              <w:pStyle w:val="NoSpacing"/>
              <w:rPr>
                <w:lang w:val="en-US"/>
              </w:rPr>
            </w:pPr>
            <w:r w:rsidRPr="00E76489">
              <w:rPr>
                <w:lang w:val="en-US"/>
              </w:rPr>
              <w:t>12/08/2022</w:t>
            </w:r>
          </w:p>
          <w:p w14:paraId="622DA1BE" w14:textId="77777777" w:rsidR="00E76489" w:rsidRPr="00E76489" w:rsidRDefault="00E76489" w:rsidP="00E76489">
            <w:pPr>
              <w:pStyle w:val="NoSpacing"/>
              <w:rPr>
                <w:lang w:val="en-US"/>
              </w:rPr>
            </w:pPr>
            <w:r w:rsidRPr="00E76489">
              <w:rPr>
                <w:lang w:val="en-US"/>
              </w:rPr>
              <w:t>26/08/2022</w:t>
            </w:r>
          </w:p>
          <w:p w14:paraId="0BA2ED17" w14:textId="77777777" w:rsidR="00E76489" w:rsidRPr="00E76489" w:rsidRDefault="00E76489" w:rsidP="00E76489">
            <w:pPr>
              <w:pStyle w:val="NoSpacing"/>
              <w:rPr>
                <w:lang w:val="en-US"/>
              </w:rPr>
            </w:pPr>
            <w:r w:rsidRPr="00E76489">
              <w:rPr>
                <w:lang w:val="en-US"/>
              </w:rPr>
              <w:t>16/09/2022</w:t>
            </w:r>
          </w:p>
          <w:p w14:paraId="046E3BFD" w14:textId="77777777" w:rsidR="00E76489" w:rsidRPr="00E76489" w:rsidRDefault="00E76489" w:rsidP="00E76489">
            <w:pPr>
              <w:pStyle w:val="NoSpacing"/>
              <w:rPr>
                <w:lang w:val="en-US"/>
              </w:rPr>
            </w:pPr>
            <w:r w:rsidRPr="00E76489">
              <w:rPr>
                <w:lang w:val="en-US"/>
              </w:rPr>
              <w:t>30/09/2022</w:t>
            </w:r>
          </w:p>
        </w:tc>
        <w:tc>
          <w:tcPr>
            <w:tcW w:w="1312" w:type="dxa"/>
            <w:shd w:val="clear" w:color="auto" w:fill="DEEAF6" w:themeFill="accent5" w:themeFillTint="33"/>
            <w:vAlign w:val="center"/>
          </w:tcPr>
          <w:p w14:paraId="140007F8" w14:textId="77777777" w:rsidR="00E76489" w:rsidRPr="00E76489" w:rsidRDefault="00E76489" w:rsidP="00E76489">
            <w:pPr>
              <w:pStyle w:val="NoSpacing"/>
              <w:rPr>
                <w:lang w:val="en-US"/>
              </w:rPr>
            </w:pPr>
            <w:r w:rsidRPr="00E76489">
              <w:rPr>
                <w:lang w:val="en-US"/>
              </w:rPr>
              <w:t>Email and Online Submissions.</w:t>
            </w:r>
          </w:p>
          <w:p w14:paraId="603E6B44" w14:textId="77777777" w:rsidR="00E76489" w:rsidRPr="00E76489" w:rsidRDefault="00E76489" w:rsidP="00E76489">
            <w:pPr>
              <w:pStyle w:val="NoSpacing"/>
              <w:rPr>
                <w:lang w:val="en-US"/>
              </w:rPr>
            </w:pPr>
            <w:r w:rsidRPr="00E76489">
              <w:rPr>
                <w:lang w:val="en-US"/>
              </w:rPr>
              <w:t>Hard copies on request.</w:t>
            </w:r>
          </w:p>
        </w:tc>
      </w:tr>
      <w:tr w:rsidR="00E76489" w:rsidRPr="00E76489" w14:paraId="0F7AD608" w14:textId="77777777">
        <w:tc>
          <w:tcPr>
            <w:tcW w:w="4425" w:type="dxa"/>
            <w:shd w:val="clear" w:color="auto" w:fill="D9E2F3" w:themeFill="accent1" w:themeFillTint="33"/>
            <w:vAlign w:val="center"/>
          </w:tcPr>
          <w:p w14:paraId="5ADD5592" w14:textId="77777777" w:rsidR="00E76489" w:rsidRPr="00E76489" w:rsidRDefault="00E76489" w:rsidP="00E76489">
            <w:pPr>
              <w:pStyle w:val="NoSpacing"/>
              <w:rPr>
                <w:lang w:val="en-US"/>
              </w:rPr>
            </w:pPr>
            <w:r w:rsidRPr="00E76489">
              <w:rPr>
                <w:lang w:val="en-US"/>
              </w:rPr>
              <w:t>Final Project – Software &amp; Design, Testing, User Manual and Project Portfolio</w:t>
            </w:r>
          </w:p>
        </w:tc>
        <w:tc>
          <w:tcPr>
            <w:tcW w:w="2240" w:type="dxa"/>
            <w:shd w:val="clear" w:color="auto" w:fill="D9E2F3" w:themeFill="accent1" w:themeFillTint="33"/>
            <w:vAlign w:val="center"/>
          </w:tcPr>
          <w:p w14:paraId="78289DC0" w14:textId="77777777" w:rsidR="00E76489" w:rsidRPr="00E76489" w:rsidRDefault="00E76489" w:rsidP="00E76489">
            <w:pPr>
              <w:pStyle w:val="NoSpacing"/>
              <w:rPr>
                <w:lang w:val="en-US"/>
              </w:rPr>
            </w:pPr>
          </w:p>
          <w:p w14:paraId="4938B52D" w14:textId="77777777" w:rsidR="00E76489" w:rsidRPr="00E76489" w:rsidRDefault="00E76489" w:rsidP="00E76489">
            <w:pPr>
              <w:pStyle w:val="NoSpacing"/>
              <w:rPr>
                <w:lang w:val="en-US"/>
              </w:rPr>
            </w:pPr>
            <w:r w:rsidRPr="00E76489">
              <w:rPr>
                <w:lang w:val="en-US"/>
              </w:rPr>
              <w:t>1 x Source Code Files</w:t>
            </w:r>
          </w:p>
          <w:p w14:paraId="1F8B64E1" w14:textId="77777777" w:rsidR="00E76489" w:rsidRPr="00E76489" w:rsidRDefault="00E76489" w:rsidP="00E76489">
            <w:pPr>
              <w:pStyle w:val="NoSpacing"/>
              <w:rPr>
                <w:lang w:val="en-US"/>
              </w:rPr>
            </w:pPr>
            <w:r w:rsidRPr="00E76489">
              <w:rPr>
                <w:lang w:val="en-US"/>
              </w:rPr>
              <w:t>1 x Configuration and Data Files</w:t>
            </w:r>
          </w:p>
          <w:p w14:paraId="41A9C3EF" w14:textId="77777777" w:rsidR="00E76489" w:rsidRPr="00E76489" w:rsidRDefault="00E76489" w:rsidP="00E76489">
            <w:pPr>
              <w:pStyle w:val="NoSpacing"/>
              <w:rPr>
                <w:lang w:val="en-US"/>
              </w:rPr>
            </w:pPr>
            <w:r w:rsidRPr="00E76489">
              <w:rPr>
                <w:lang w:val="en-US"/>
              </w:rPr>
              <w:t>1 x Design, Testing and User Manual</w:t>
            </w:r>
          </w:p>
          <w:p w14:paraId="28CE8A82" w14:textId="77777777" w:rsidR="00E76489" w:rsidRPr="00E76489" w:rsidRDefault="00E76489" w:rsidP="00E76489">
            <w:pPr>
              <w:pStyle w:val="NoSpacing"/>
              <w:rPr>
                <w:lang w:val="en-US"/>
              </w:rPr>
            </w:pPr>
          </w:p>
        </w:tc>
        <w:tc>
          <w:tcPr>
            <w:tcW w:w="1312" w:type="dxa"/>
            <w:shd w:val="clear" w:color="auto" w:fill="D9E2F3" w:themeFill="accent1" w:themeFillTint="33"/>
            <w:vAlign w:val="center"/>
          </w:tcPr>
          <w:p w14:paraId="16A4592C" w14:textId="77777777" w:rsidR="00E76489" w:rsidRPr="00E76489" w:rsidRDefault="00E76489" w:rsidP="00E76489">
            <w:pPr>
              <w:pStyle w:val="NoSpacing"/>
              <w:rPr>
                <w:lang w:val="en-US"/>
              </w:rPr>
            </w:pPr>
            <w:r w:rsidRPr="00E76489">
              <w:rPr>
                <w:lang w:val="en-US"/>
              </w:rPr>
              <w:t>07/10/2022</w:t>
            </w:r>
          </w:p>
        </w:tc>
        <w:tc>
          <w:tcPr>
            <w:tcW w:w="1312" w:type="dxa"/>
            <w:shd w:val="clear" w:color="auto" w:fill="D9E2F3" w:themeFill="accent1" w:themeFillTint="33"/>
            <w:vAlign w:val="center"/>
          </w:tcPr>
          <w:p w14:paraId="39FDAC73" w14:textId="77777777" w:rsidR="00E76489" w:rsidRPr="00E76489" w:rsidRDefault="00E76489" w:rsidP="00E76489">
            <w:pPr>
              <w:pStyle w:val="NoSpacing"/>
              <w:rPr>
                <w:lang w:val="en-US"/>
              </w:rPr>
            </w:pPr>
            <w:r w:rsidRPr="00E76489">
              <w:rPr>
                <w:lang w:val="en-US"/>
              </w:rPr>
              <w:t>Email and Online Submission.</w:t>
            </w:r>
          </w:p>
          <w:p w14:paraId="53CD8BD9" w14:textId="77777777" w:rsidR="00E76489" w:rsidRPr="00E76489" w:rsidRDefault="00E76489" w:rsidP="00E76489">
            <w:pPr>
              <w:pStyle w:val="NoSpacing"/>
              <w:rPr>
                <w:lang w:val="en-US"/>
              </w:rPr>
            </w:pPr>
            <w:r w:rsidRPr="00E76489">
              <w:rPr>
                <w:lang w:val="en-US"/>
              </w:rPr>
              <w:t>Hard copy on request.</w:t>
            </w:r>
          </w:p>
        </w:tc>
      </w:tr>
      <w:tr w:rsidR="00E76489" w:rsidRPr="00E76489" w14:paraId="483F5E29" w14:textId="77777777">
        <w:tc>
          <w:tcPr>
            <w:tcW w:w="4425" w:type="dxa"/>
            <w:shd w:val="clear" w:color="auto" w:fill="DEEAF6" w:themeFill="accent5" w:themeFillTint="33"/>
            <w:vAlign w:val="center"/>
          </w:tcPr>
          <w:p w14:paraId="7671AE58" w14:textId="77777777" w:rsidR="00E76489" w:rsidRPr="00E76489" w:rsidRDefault="00E76489" w:rsidP="00E76489">
            <w:pPr>
              <w:pStyle w:val="NoSpacing"/>
              <w:rPr>
                <w:lang w:val="en-US"/>
              </w:rPr>
            </w:pPr>
            <w:r w:rsidRPr="00E76489">
              <w:rPr>
                <w:lang w:val="en-US"/>
              </w:rPr>
              <w:t>Final Project - Presentation</w:t>
            </w:r>
          </w:p>
        </w:tc>
        <w:tc>
          <w:tcPr>
            <w:tcW w:w="2240" w:type="dxa"/>
            <w:shd w:val="clear" w:color="auto" w:fill="DEEAF6" w:themeFill="accent5" w:themeFillTint="33"/>
            <w:vAlign w:val="center"/>
          </w:tcPr>
          <w:p w14:paraId="023A6414" w14:textId="77777777" w:rsidR="00E76489" w:rsidRPr="00E76489" w:rsidRDefault="00E76489" w:rsidP="00E76489">
            <w:pPr>
              <w:pStyle w:val="NoSpacing"/>
              <w:rPr>
                <w:lang w:val="en-US"/>
              </w:rPr>
            </w:pPr>
          </w:p>
          <w:p w14:paraId="151DFB5B" w14:textId="77777777" w:rsidR="00E76489" w:rsidRPr="00E76489" w:rsidRDefault="00E76489" w:rsidP="00E76489">
            <w:pPr>
              <w:pStyle w:val="NoSpacing"/>
              <w:rPr>
                <w:lang w:val="en-US"/>
              </w:rPr>
            </w:pPr>
            <w:r w:rsidRPr="00E76489">
              <w:rPr>
                <w:lang w:val="en-US"/>
              </w:rPr>
              <w:t>1 x Power Point Presentation and relevant information.</w:t>
            </w:r>
          </w:p>
          <w:p w14:paraId="3A408C5B" w14:textId="77777777" w:rsidR="00E76489" w:rsidRPr="00E76489" w:rsidRDefault="00E76489" w:rsidP="00E76489">
            <w:pPr>
              <w:pStyle w:val="NoSpacing"/>
              <w:rPr>
                <w:lang w:val="en-US"/>
              </w:rPr>
            </w:pPr>
          </w:p>
        </w:tc>
        <w:tc>
          <w:tcPr>
            <w:tcW w:w="1312" w:type="dxa"/>
            <w:shd w:val="clear" w:color="auto" w:fill="DEEAF6" w:themeFill="accent5" w:themeFillTint="33"/>
            <w:vAlign w:val="center"/>
          </w:tcPr>
          <w:p w14:paraId="595555AD" w14:textId="77777777" w:rsidR="00E76489" w:rsidRPr="00E76489" w:rsidRDefault="00E76489" w:rsidP="00E76489">
            <w:pPr>
              <w:pStyle w:val="NoSpacing"/>
              <w:rPr>
                <w:lang w:val="en-US"/>
              </w:rPr>
            </w:pPr>
            <w:r w:rsidRPr="00E76489">
              <w:rPr>
                <w:lang w:val="en-US"/>
              </w:rPr>
              <w:t>Week of 10/10/2022</w:t>
            </w:r>
          </w:p>
        </w:tc>
        <w:tc>
          <w:tcPr>
            <w:tcW w:w="1312" w:type="dxa"/>
            <w:shd w:val="clear" w:color="auto" w:fill="DEEAF6" w:themeFill="accent5" w:themeFillTint="33"/>
            <w:vAlign w:val="center"/>
          </w:tcPr>
          <w:p w14:paraId="39C4A6CA" w14:textId="77777777" w:rsidR="00E76489" w:rsidRPr="00E76489" w:rsidRDefault="00E76489" w:rsidP="00362597">
            <w:pPr>
              <w:pStyle w:val="NoSpacing"/>
              <w:keepNext/>
              <w:rPr>
                <w:lang w:val="en-US"/>
              </w:rPr>
            </w:pPr>
            <w:r w:rsidRPr="00E76489">
              <w:rPr>
                <w:lang w:val="en-US"/>
              </w:rPr>
              <w:t>Face to face delivery</w:t>
            </w:r>
          </w:p>
        </w:tc>
      </w:tr>
    </w:tbl>
    <w:p w14:paraId="37A17F2D" w14:textId="585E08F3" w:rsidR="00E41F30" w:rsidRDefault="00362597" w:rsidP="00362597">
      <w:pPr>
        <w:pStyle w:val="Caption"/>
      </w:pPr>
      <w:bookmarkStart w:id="159" w:name="_Toc109934056"/>
      <w:r>
        <w:t xml:space="preserve">Table </w:t>
      </w:r>
      <w:r>
        <w:fldChar w:fldCharType="begin"/>
      </w:r>
      <w:r>
        <w:instrText xml:space="preserve"> SEQ Table \* ARABIC </w:instrText>
      </w:r>
      <w:r>
        <w:fldChar w:fldCharType="separate"/>
      </w:r>
      <w:r w:rsidR="00180436">
        <w:rPr>
          <w:noProof/>
        </w:rPr>
        <w:t>1</w:t>
      </w:r>
      <w:r>
        <w:fldChar w:fldCharType="end"/>
      </w:r>
      <w:r>
        <w:t>: Project Deliverables</w:t>
      </w:r>
      <w:bookmarkEnd w:id="159"/>
    </w:p>
    <w:p w14:paraId="2858C284" w14:textId="10637549" w:rsidR="00924C1F" w:rsidRDefault="004A40AF" w:rsidP="00011C6B">
      <w:pPr>
        <w:pStyle w:val="Heading2"/>
      </w:pPr>
      <w:bookmarkStart w:id="160" w:name="_Toc109934697"/>
      <w:r>
        <w:t xml:space="preserve">vi. </w:t>
      </w:r>
      <w:r w:rsidR="3E03183B">
        <w:t>Schedule and Budget Summary</w:t>
      </w:r>
      <w:bookmarkEnd w:id="160"/>
    </w:p>
    <w:p w14:paraId="6ADCF0B8" w14:textId="77777777" w:rsidR="00401EB5" w:rsidRPr="00401EB5" w:rsidRDefault="00401EB5" w:rsidP="00401EB5">
      <w:pPr>
        <w:rPr>
          <w:lang w:val="en-US"/>
        </w:rPr>
      </w:pPr>
      <w:r w:rsidRPr="00401EB5">
        <w:rPr>
          <w:lang w:val="en-US"/>
        </w:rPr>
        <w:t>The project schedule outlines the initial expected timeline of the development process and its milestones, including task interactions and dependencies. As the project is being developed using an Agile approach to project management and software development, it is possible for the schedule to experience slight deviations as system requirements shift and procedures are developed further. The following schedule depicts our initial schedule expectations:</w:t>
      </w:r>
    </w:p>
    <w:p w14:paraId="3F813DA9" w14:textId="77777777" w:rsidR="003127C0" w:rsidRDefault="2D43AF38" w:rsidP="6051C40F">
      <w:pPr>
        <w:keepNext/>
        <w:jc w:val="center"/>
      </w:pPr>
      <w:r>
        <w:rPr>
          <w:noProof/>
        </w:rPr>
        <w:lastRenderedPageBreak/>
        <w:drawing>
          <wp:inline distT="0" distB="0" distL="0" distR="0" wp14:anchorId="53A52C60" wp14:editId="78C1B056">
            <wp:extent cx="4572000" cy="3581400"/>
            <wp:effectExtent l="0" t="0" r="0" b="0"/>
            <wp:docPr id="1123283416" name="Picture 112328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283416"/>
                    <pic:cNvPicPr/>
                  </pic:nvPicPr>
                  <pic:blipFill>
                    <a:blip r:embed="rId18">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7A392AA5" w14:textId="0A02C6A9" w:rsidR="00AE2F73" w:rsidRPr="004A40AF" w:rsidRDefault="1B0EAB01" w:rsidP="3D807F70">
      <w:pPr>
        <w:pStyle w:val="Caption"/>
        <w:rPr>
          <w:color w:val="auto"/>
        </w:rPr>
      </w:pPr>
      <w:bookmarkStart w:id="161" w:name="_Toc109934086"/>
      <w:r w:rsidRPr="004A40AF">
        <w:rPr>
          <w:color w:val="auto"/>
        </w:rPr>
        <w:t xml:space="preserve">Figure </w:t>
      </w:r>
      <w:r w:rsidRPr="004A40AF">
        <w:rPr>
          <w:color w:val="auto"/>
        </w:rPr>
        <w:fldChar w:fldCharType="begin"/>
      </w:r>
      <w:r w:rsidRPr="004A40AF">
        <w:rPr>
          <w:color w:val="auto"/>
        </w:rPr>
        <w:instrText xml:space="preserve"> SEQ Figure \* ARABIC </w:instrText>
      </w:r>
      <w:r w:rsidRPr="004A40AF">
        <w:rPr>
          <w:color w:val="auto"/>
        </w:rPr>
        <w:fldChar w:fldCharType="separate"/>
      </w:r>
      <w:r w:rsidR="620D6FF8" w:rsidRPr="004A40AF">
        <w:rPr>
          <w:noProof/>
          <w:color w:val="auto"/>
        </w:rPr>
        <w:t>1</w:t>
      </w:r>
      <w:r w:rsidRPr="004A40AF">
        <w:rPr>
          <w:color w:val="auto"/>
        </w:rPr>
        <w:fldChar w:fldCharType="end"/>
      </w:r>
      <w:r w:rsidRPr="004A40AF">
        <w:rPr>
          <w:color w:val="auto"/>
        </w:rPr>
        <w:t>: Gantt Task List</w:t>
      </w:r>
      <w:bookmarkEnd w:id="161"/>
    </w:p>
    <w:p w14:paraId="4A136EAC" w14:textId="583B9506" w:rsidR="00940C34" w:rsidRPr="00940C34" w:rsidRDefault="68788A84" w:rsidP="00940C34">
      <w:pPr>
        <w:rPr>
          <w:lang w:val="en-US"/>
        </w:rPr>
      </w:pPr>
      <w:r w:rsidRPr="3D807F70">
        <w:rPr>
          <w:lang w:val="en-US"/>
        </w:rPr>
        <w:t xml:space="preserve">The task list shown in Figure 1 explains the tasks and allocated time in which the project will last. It delves deeper into the larger milestones of the project and displays the approximate dates that each task will be started and completed. The tasks aren’t assigned to a specific person due to the agile nature of this project and the assumption that changes will be made frequently to the scope of the project. All of our team members are acting in the capacity of full-stack software engineers and can work on every aspect of the development </w:t>
      </w:r>
      <w:proofErr w:type="gramStart"/>
      <w:r w:rsidRPr="3D807F70">
        <w:rPr>
          <w:lang w:val="en-US"/>
        </w:rPr>
        <w:t>process.</w:t>
      </w:r>
      <w:ins w:id="162" w:author="Lily Li" w:date="2022-08-05T11:33:00Z">
        <w:r w:rsidR="00CD391B">
          <w:rPr>
            <w:rFonts w:cstheme="minorHAnsi"/>
            <w:lang w:val="en-US"/>
          </w:rPr>
          <w:t>√</w:t>
        </w:r>
      </w:ins>
      <w:proofErr w:type="gramEnd"/>
    </w:p>
    <w:p w14:paraId="78EC51F2" w14:textId="397376CA" w:rsidR="00940C34" w:rsidRDefault="47B13B77" w:rsidP="3D807F70">
      <w:pPr>
        <w:keepNext/>
      </w:pPr>
      <w:bookmarkStart w:id="163" w:name="_Toc109934087"/>
      <w:r>
        <w:rPr>
          <w:noProof/>
        </w:rPr>
        <w:lastRenderedPageBreak/>
        <w:drawing>
          <wp:inline distT="0" distB="0" distL="0" distR="0" wp14:anchorId="4B7A4BED" wp14:editId="45C60334">
            <wp:extent cx="5886450" cy="2420620"/>
            <wp:effectExtent l="0" t="0" r="0" b="0"/>
            <wp:docPr id="248997780" name="Picture 24899778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9778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94393" cy="2423886"/>
                    </a:xfrm>
                    <a:prstGeom prst="rect">
                      <a:avLst/>
                    </a:prstGeom>
                  </pic:spPr>
                </pic:pic>
              </a:graphicData>
            </a:graphic>
          </wp:inline>
        </w:drawing>
      </w:r>
      <w:r w:rsidR="27B5428D" w:rsidRPr="3D807F70">
        <w:rPr>
          <w:i/>
          <w:iCs/>
          <w:sz w:val="18"/>
          <w:szCs w:val="18"/>
        </w:rPr>
        <w:t xml:space="preserve">Figure </w:t>
      </w:r>
      <w:r w:rsidR="27B5428D">
        <w:fldChar w:fldCharType="begin"/>
      </w:r>
      <w:r w:rsidR="27B5428D">
        <w:instrText xml:space="preserve"> SEQ Figure \* ARABIC </w:instrText>
      </w:r>
      <w:r w:rsidR="27B5428D">
        <w:fldChar w:fldCharType="separate"/>
      </w:r>
      <w:r w:rsidR="620D6FF8" w:rsidRPr="3D807F70">
        <w:rPr>
          <w:noProof/>
        </w:rPr>
        <w:t>2</w:t>
      </w:r>
      <w:r w:rsidR="27B5428D">
        <w:fldChar w:fldCharType="end"/>
      </w:r>
      <w:r w:rsidR="27B5428D" w:rsidRPr="3D807F70">
        <w:rPr>
          <w:i/>
          <w:iCs/>
          <w:sz w:val="18"/>
          <w:szCs w:val="18"/>
        </w:rPr>
        <w:t>: Gantt Chart part 1</w:t>
      </w:r>
      <w:bookmarkEnd w:id="163"/>
    </w:p>
    <w:p w14:paraId="71FFA666" w14:textId="77777777" w:rsidR="00144576" w:rsidRDefault="2D94E5CA" w:rsidP="6051C40F">
      <w:pPr>
        <w:keepNext/>
        <w:jc w:val="center"/>
      </w:pPr>
      <w:r>
        <w:rPr>
          <w:noProof/>
        </w:rPr>
        <w:drawing>
          <wp:inline distT="0" distB="0" distL="0" distR="0" wp14:anchorId="0F404A2A" wp14:editId="0E0E4271">
            <wp:extent cx="5886450" cy="1923967"/>
            <wp:effectExtent l="0" t="0" r="0" b="635"/>
            <wp:docPr id="1028321768" name="Picture 10283217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3217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1830" cy="1932262"/>
                    </a:xfrm>
                    <a:prstGeom prst="rect">
                      <a:avLst/>
                    </a:prstGeom>
                  </pic:spPr>
                </pic:pic>
              </a:graphicData>
            </a:graphic>
          </wp:inline>
        </w:drawing>
      </w:r>
    </w:p>
    <w:p w14:paraId="508E940D" w14:textId="22C16865" w:rsidR="009C3976" w:rsidRPr="00607EB0" w:rsidRDefault="1990B0F4" w:rsidP="3D807F70">
      <w:pPr>
        <w:pStyle w:val="Caption"/>
        <w:rPr>
          <w:color w:val="auto"/>
        </w:rPr>
      </w:pPr>
      <w:bookmarkStart w:id="164" w:name="_Toc109934088"/>
      <w:r w:rsidRPr="00607EB0">
        <w:rPr>
          <w:color w:val="auto"/>
        </w:rPr>
        <w:t xml:space="preserve">Figure </w:t>
      </w:r>
      <w:r w:rsidRPr="00607EB0">
        <w:rPr>
          <w:color w:val="auto"/>
        </w:rPr>
        <w:fldChar w:fldCharType="begin"/>
      </w:r>
      <w:r w:rsidRPr="00607EB0">
        <w:rPr>
          <w:color w:val="auto"/>
        </w:rPr>
        <w:instrText xml:space="preserve"> SEQ Figure \* ARABIC </w:instrText>
      </w:r>
      <w:r w:rsidRPr="00607EB0">
        <w:rPr>
          <w:color w:val="auto"/>
        </w:rPr>
        <w:fldChar w:fldCharType="separate"/>
      </w:r>
      <w:r w:rsidR="620D6FF8" w:rsidRPr="00607EB0">
        <w:rPr>
          <w:noProof/>
          <w:color w:val="auto"/>
        </w:rPr>
        <w:t>3</w:t>
      </w:r>
      <w:r w:rsidRPr="00607EB0">
        <w:rPr>
          <w:color w:val="auto"/>
        </w:rPr>
        <w:fldChar w:fldCharType="end"/>
      </w:r>
      <w:r w:rsidRPr="00607EB0">
        <w:rPr>
          <w:color w:val="auto"/>
        </w:rPr>
        <w:t>: Gantt Chart part 2</w:t>
      </w:r>
      <w:bookmarkEnd w:id="164"/>
    </w:p>
    <w:p w14:paraId="33A4AE7D" w14:textId="684A6D97" w:rsidR="00EF37E3" w:rsidRDefault="057451A1" w:rsidP="3D807F70">
      <w:pPr>
        <w:keepNext/>
        <w:rPr>
          <w:i/>
          <w:iCs/>
        </w:rPr>
      </w:pPr>
      <w:bookmarkStart w:id="165" w:name="_Toc109934089"/>
      <w:r>
        <w:rPr>
          <w:noProof/>
        </w:rPr>
        <w:drawing>
          <wp:inline distT="0" distB="0" distL="0" distR="0" wp14:anchorId="14E99088" wp14:editId="6221B30E">
            <wp:extent cx="5953125" cy="1533410"/>
            <wp:effectExtent l="0" t="0" r="0" b="0"/>
            <wp:docPr id="261713706" name="Picture 26171370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1370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4116" cy="1541393"/>
                    </a:xfrm>
                    <a:prstGeom prst="rect">
                      <a:avLst/>
                    </a:prstGeom>
                  </pic:spPr>
                </pic:pic>
              </a:graphicData>
            </a:graphic>
          </wp:inline>
        </w:drawing>
      </w:r>
      <w:r w:rsidR="696650C1" w:rsidRPr="00607EB0">
        <w:rPr>
          <w:i/>
          <w:iCs/>
          <w:sz w:val="18"/>
          <w:szCs w:val="18"/>
        </w:rPr>
        <w:t xml:space="preserve">Figure </w:t>
      </w:r>
      <w:r w:rsidR="696650C1" w:rsidRPr="00607EB0">
        <w:rPr>
          <w:sz w:val="18"/>
          <w:szCs w:val="18"/>
        </w:rPr>
        <w:fldChar w:fldCharType="begin"/>
      </w:r>
      <w:r w:rsidR="696650C1" w:rsidRPr="00607EB0">
        <w:rPr>
          <w:sz w:val="18"/>
          <w:szCs w:val="18"/>
        </w:rPr>
        <w:instrText xml:space="preserve"> SEQ Figure \* ARABIC </w:instrText>
      </w:r>
      <w:r w:rsidR="696650C1" w:rsidRPr="00607EB0">
        <w:rPr>
          <w:sz w:val="18"/>
          <w:szCs w:val="18"/>
        </w:rPr>
        <w:fldChar w:fldCharType="separate"/>
      </w:r>
      <w:r w:rsidR="620D6FF8" w:rsidRPr="00607EB0">
        <w:rPr>
          <w:noProof/>
          <w:sz w:val="18"/>
          <w:szCs w:val="18"/>
        </w:rPr>
        <w:t>4</w:t>
      </w:r>
      <w:r w:rsidR="696650C1" w:rsidRPr="00607EB0">
        <w:rPr>
          <w:sz w:val="18"/>
          <w:szCs w:val="18"/>
        </w:rPr>
        <w:fldChar w:fldCharType="end"/>
      </w:r>
      <w:r w:rsidR="696650C1" w:rsidRPr="00607EB0">
        <w:rPr>
          <w:i/>
          <w:iCs/>
          <w:sz w:val="18"/>
          <w:szCs w:val="18"/>
        </w:rPr>
        <w:t>: Gantt Chart part 3</w:t>
      </w:r>
      <w:bookmarkEnd w:id="165"/>
    </w:p>
    <w:p w14:paraId="564DF184" w14:textId="777F3368" w:rsidR="3D807F70" w:rsidRDefault="3D807F70" w:rsidP="3D807F70">
      <w:pPr>
        <w:keepNext/>
        <w:jc w:val="center"/>
      </w:pPr>
    </w:p>
    <w:p w14:paraId="278E4C13" w14:textId="002E3BEB" w:rsidR="00151D94" w:rsidRDefault="00151D94" w:rsidP="00151D94">
      <w:pPr>
        <w:rPr>
          <w:lang w:val="en-US"/>
        </w:rPr>
      </w:pPr>
      <w:r w:rsidRPr="00151D94">
        <w:rPr>
          <w:lang w:val="en-US"/>
        </w:rPr>
        <w:t>The budget summary</w:t>
      </w:r>
      <w:r w:rsidR="00EB2898">
        <w:rPr>
          <w:lang w:val="en-US"/>
        </w:rPr>
        <w:t xml:space="preserve"> outlined in Table 2</w:t>
      </w:r>
      <w:r w:rsidRPr="00151D94">
        <w:rPr>
          <w:lang w:val="en-US"/>
        </w:rPr>
        <w:t xml:space="preserve"> is an important aspect of project documentation that allows for cost estimation, resource allocation, and adherence to budgeting constraints. As students, we are generous and work free of charge from the goodness of our hearts. To offer an example, the budget overview of the WILMA project is quite simple and would look like the table below if it were necessary:</w:t>
      </w:r>
    </w:p>
    <w:p w14:paraId="1AFA1990" w14:textId="77777777" w:rsidR="00EB2898" w:rsidRDefault="00EB2898" w:rsidP="00151D94">
      <w:pPr>
        <w:rPr>
          <w:lang w:val="en-US"/>
        </w:rPr>
      </w:pPr>
    </w:p>
    <w:p w14:paraId="09E6E16F" w14:textId="77777777" w:rsidR="00EB2898" w:rsidRPr="00151D94" w:rsidRDefault="00EB2898" w:rsidP="00151D94">
      <w:pPr>
        <w:rPr>
          <w:lang w:val="en-US"/>
        </w:rPr>
      </w:pPr>
    </w:p>
    <w:p w14:paraId="1D7CDC0F" w14:textId="3661A448" w:rsidR="00151D94" w:rsidRDefault="00CD2FBD" w:rsidP="00151D94">
      <w:pPr>
        <w:rPr>
          <w:b/>
          <w:bCs/>
          <w:lang w:val="en-US"/>
        </w:rPr>
      </w:pPr>
      <w:r w:rsidRPr="00CD2FBD">
        <w:rPr>
          <w:b/>
          <w:bCs/>
          <w:lang w:val="en-US"/>
        </w:rPr>
        <w:lastRenderedPageBreak/>
        <w:t>Staff Salary Budget</w:t>
      </w:r>
      <w:ins w:id="166" w:author="Lily Li" w:date="2022-08-05T11:33:00Z">
        <w:r w:rsidR="00555168">
          <w:rPr>
            <w:rFonts w:cstheme="minorHAnsi"/>
            <w:b/>
            <w:bCs/>
            <w:lang w:val="en-US"/>
          </w:rPr>
          <w:t>√</w:t>
        </w:r>
      </w:ins>
    </w:p>
    <w:tbl>
      <w:tblPr>
        <w:tblStyle w:val="TableGrid"/>
        <w:tblW w:w="0" w:type="auto"/>
        <w:jc w:val="center"/>
        <w:tblLayout w:type="fixed"/>
        <w:tblLook w:val="06A0" w:firstRow="1" w:lastRow="0" w:firstColumn="1" w:lastColumn="0" w:noHBand="1" w:noVBand="1"/>
      </w:tblPr>
      <w:tblGrid>
        <w:gridCol w:w="1200"/>
        <w:gridCol w:w="1830"/>
        <w:gridCol w:w="1320"/>
        <w:gridCol w:w="2280"/>
        <w:gridCol w:w="1335"/>
        <w:gridCol w:w="1538"/>
      </w:tblGrid>
      <w:tr w:rsidR="00726370" w14:paraId="61C55E9E" w14:textId="77777777">
        <w:trPr>
          <w:trHeight w:val="540"/>
          <w:jc w:val="center"/>
        </w:trPr>
        <w:tc>
          <w:tcPr>
            <w:tcW w:w="1200" w:type="dxa"/>
            <w:shd w:val="clear" w:color="auto" w:fill="D9E2F3" w:themeFill="accent1" w:themeFillTint="33"/>
          </w:tcPr>
          <w:p w14:paraId="3F5DC801"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Staff ID</w:t>
            </w:r>
          </w:p>
        </w:tc>
        <w:tc>
          <w:tcPr>
            <w:tcW w:w="1830" w:type="dxa"/>
            <w:shd w:val="clear" w:color="auto" w:fill="D9E2F3" w:themeFill="accent1" w:themeFillTint="33"/>
          </w:tcPr>
          <w:p w14:paraId="0BCE9D31"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Staff Member Name</w:t>
            </w:r>
          </w:p>
        </w:tc>
        <w:tc>
          <w:tcPr>
            <w:tcW w:w="1320" w:type="dxa"/>
            <w:shd w:val="clear" w:color="auto" w:fill="D9E2F3" w:themeFill="accent1" w:themeFillTint="33"/>
          </w:tcPr>
          <w:p w14:paraId="10711794"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Hours Per Week</w:t>
            </w:r>
          </w:p>
        </w:tc>
        <w:tc>
          <w:tcPr>
            <w:tcW w:w="2280" w:type="dxa"/>
            <w:shd w:val="clear" w:color="auto" w:fill="D9E2F3" w:themeFill="accent1" w:themeFillTint="33"/>
          </w:tcPr>
          <w:p w14:paraId="5DA233C6"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Length of Project (Weeks)</w:t>
            </w:r>
          </w:p>
        </w:tc>
        <w:tc>
          <w:tcPr>
            <w:tcW w:w="1335" w:type="dxa"/>
            <w:shd w:val="clear" w:color="auto" w:fill="D9E2F3" w:themeFill="accent1" w:themeFillTint="33"/>
          </w:tcPr>
          <w:p w14:paraId="32A916CF" w14:textId="77777777" w:rsidR="00726370" w:rsidRDefault="00726370">
            <w:pPr>
              <w:spacing w:line="259" w:lineRule="auto"/>
              <w:jc w:val="center"/>
              <w:rPr>
                <w:rFonts w:ascii="Segoe UI" w:eastAsia="Segoe UI" w:hAnsi="Segoe UI" w:cs="Segoe UI"/>
                <w:b/>
                <w:bCs/>
                <w:sz w:val="18"/>
                <w:szCs w:val="18"/>
              </w:rPr>
            </w:pPr>
            <w:r w:rsidRPr="52AC31E7">
              <w:rPr>
                <w:rFonts w:ascii="Segoe UI" w:eastAsia="Segoe UI" w:hAnsi="Segoe UI" w:cs="Segoe UI"/>
                <w:b/>
                <w:bCs/>
                <w:sz w:val="18"/>
                <w:szCs w:val="18"/>
              </w:rPr>
              <w:t>Hourly Cost ($)</w:t>
            </w:r>
          </w:p>
        </w:tc>
        <w:tc>
          <w:tcPr>
            <w:tcW w:w="1538" w:type="dxa"/>
            <w:shd w:val="clear" w:color="auto" w:fill="D9E2F3" w:themeFill="accent1" w:themeFillTint="33"/>
          </w:tcPr>
          <w:p w14:paraId="1BDCE1E9"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 xml:space="preserve"> Total Cost</w:t>
            </w:r>
          </w:p>
          <w:p w14:paraId="03D371E7" w14:textId="77777777" w:rsidR="00726370" w:rsidRDefault="00726370">
            <w:pPr>
              <w:jc w:val="center"/>
              <w:rPr>
                <w:rFonts w:ascii="Segoe UI" w:eastAsia="Segoe UI" w:hAnsi="Segoe UI" w:cs="Segoe UI"/>
                <w:b/>
                <w:bCs/>
                <w:sz w:val="18"/>
                <w:szCs w:val="18"/>
              </w:rPr>
            </w:pPr>
            <w:r w:rsidRPr="52AC31E7">
              <w:rPr>
                <w:rFonts w:ascii="Segoe UI" w:eastAsia="Segoe UI" w:hAnsi="Segoe UI" w:cs="Segoe UI"/>
                <w:b/>
                <w:bCs/>
                <w:sz w:val="18"/>
                <w:szCs w:val="18"/>
              </w:rPr>
              <w:t>($)</w:t>
            </w:r>
          </w:p>
        </w:tc>
      </w:tr>
      <w:tr w:rsidR="00726370" w14:paraId="389838C8" w14:textId="77777777">
        <w:trPr>
          <w:jc w:val="center"/>
        </w:trPr>
        <w:tc>
          <w:tcPr>
            <w:tcW w:w="1200" w:type="dxa"/>
            <w:shd w:val="clear" w:color="auto" w:fill="F2F2F2" w:themeFill="background1" w:themeFillShade="F2"/>
          </w:tcPr>
          <w:p w14:paraId="6BCBB9F9"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12115435</w:t>
            </w:r>
          </w:p>
        </w:tc>
        <w:tc>
          <w:tcPr>
            <w:tcW w:w="1830" w:type="dxa"/>
            <w:shd w:val="clear" w:color="auto" w:fill="F2F2F2" w:themeFill="background1" w:themeFillShade="F2"/>
          </w:tcPr>
          <w:p w14:paraId="01AA78DA"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Nicholas McGuffin</w:t>
            </w:r>
          </w:p>
        </w:tc>
        <w:tc>
          <w:tcPr>
            <w:tcW w:w="1320" w:type="dxa"/>
            <w:shd w:val="clear" w:color="auto" w:fill="F2F2F2" w:themeFill="background1" w:themeFillShade="F2"/>
          </w:tcPr>
          <w:p w14:paraId="03EAEC2F"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25</w:t>
            </w:r>
          </w:p>
        </w:tc>
        <w:tc>
          <w:tcPr>
            <w:tcW w:w="2280" w:type="dxa"/>
            <w:shd w:val="clear" w:color="auto" w:fill="F2F2F2" w:themeFill="background1" w:themeFillShade="F2"/>
          </w:tcPr>
          <w:p w14:paraId="66738843"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w:t>
            </w:r>
          </w:p>
        </w:tc>
        <w:tc>
          <w:tcPr>
            <w:tcW w:w="1335" w:type="dxa"/>
            <w:shd w:val="clear" w:color="auto" w:fill="F2F2F2" w:themeFill="background1" w:themeFillShade="F2"/>
          </w:tcPr>
          <w:p w14:paraId="793F6438"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w:t>
            </w:r>
          </w:p>
        </w:tc>
        <w:tc>
          <w:tcPr>
            <w:tcW w:w="1538" w:type="dxa"/>
            <w:shd w:val="clear" w:color="auto" w:fill="F2F2F2" w:themeFill="background1" w:themeFillShade="F2"/>
          </w:tcPr>
          <w:p w14:paraId="0FF4ACDC"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$36,000.00</w:t>
            </w:r>
          </w:p>
        </w:tc>
      </w:tr>
      <w:tr w:rsidR="00726370" w14:paraId="01C898F0" w14:textId="77777777">
        <w:trPr>
          <w:jc w:val="center"/>
        </w:trPr>
        <w:tc>
          <w:tcPr>
            <w:tcW w:w="1200" w:type="dxa"/>
            <w:shd w:val="clear" w:color="auto" w:fill="D9E2F3" w:themeFill="accent1" w:themeFillTint="33"/>
          </w:tcPr>
          <w:p w14:paraId="42C727B9"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12060962</w:t>
            </w:r>
          </w:p>
        </w:tc>
        <w:tc>
          <w:tcPr>
            <w:tcW w:w="1830" w:type="dxa"/>
            <w:shd w:val="clear" w:color="auto" w:fill="D9E2F3" w:themeFill="accent1" w:themeFillTint="33"/>
          </w:tcPr>
          <w:p w14:paraId="6D4BC097"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Nathan Snow</w:t>
            </w:r>
          </w:p>
        </w:tc>
        <w:tc>
          <w:tcPr>
            <w:tcW w:w="1320" w:type="dxa"/>
            <w:shd w:val="clear" w:color="auto" w:fill="D9E2F3" w:themeFill="accent1" w:themeFillTint="33"/>
          </w:tcPr>
          <w:p w14:paraId="0E285FA3"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25</w:t>
            </w:r>
          </w:p>
        </w:tc>
        <w:tc>
          <w:tcPr>
            <w:tcW w:w="2280" w:type="dxa"/>
            <w:shd w:val="clear" w:color="auto" w:fill="D9E2F3" w:themeFill="accent1" w:themeFillTint="33"/>
          </w:tcPr>
          <w:p w14:paraId="3DE9B094"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w:t>
            </w:r>
          </w:p>
        </w:tc>
        <w:tc>
          <w:tcPr>
            <w:tcW w:w="1335" w:type="dxa"/>
            <w:shd w:val="clear" w:color="auto" w:fill="D9E2F3" w:themeFill="accent1" w:themeFillTint="33"/>
          </w:tcPr>
          <w:p w14:paraId="4927F8BA"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w:t>
            </w:r>
          </w:p>
        </w:tc>
        <w:tc>
          <w:tcPr>
            <w:tcW w:w="1538" w:type="dxa"/>
            <w:shd w:val="clear" w:color="auto" w:fill="D9E2F3" w:themeFill="accent1" w:themeFillTint="33"/>
          </w:tcPr>
          <w:p w14:paraId="1D7DE50B"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$36,000.00</w:t>
            </w:r>
          </w:p>
        </w:tc>
      </w:tr>
      <w:tr w:rsidR="00726370" w14:paraId="41C4BEEE" w14:textId="77777777">
        <w:trPr>
          <w:jc w:val="center"/>
        </w:trPr>
        <w:tc>
          <w:tcPr>
            <w:tcW w:w="1200" w:type="dxa"/>
            <w:shd w:val="clear" w:color="auto" w:fill="F2F2F2" w:themeFill="background1" w:themeFillShade="F2"/>
          </w:tcPr>
          <w:p w14:paraId="079FDCAC"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12149026</w:t>
            </w:r>
          </w:p>
        </w:tc>
        <w:tc>
          <w:tcPr>
            <w:tcW w:w="1830" w:type="dxa"/>
            <w:shd w:val="clear" w:color="auto" w:fill="F2F2F2" w:themeFill="background1" w:themeFillShade="F2"/>
          </w:tcPr>
          <w:p w14:paraId="1AE16FC8"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Rory Allen</w:t>
            </w:r>
          </w:p>
        </w:tc>
        <w:tc>
          <w:tcPr>
            <w:tcW w:w="1320" w:type="dxa"/>
            <w:shd w:val="clear" w:color="auto" w:fill="F2F2F2" w:themeFill="background1" w:themeFillShade="F2"/>
          </w:tcPr>
          <w:p w14:paraId="558A0617"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25</w:t>
            </w:r>
          </w:p>
        </w:tc>
        <w:tc>
          <w:tcPr>
            <w:tcW w:w="2280" w:type="dxa"/>
            <w:shd w:val="clear" w:color="auto" w:fill="F2F2F2" w:themeFill="background1" w:themeFillShade="F2"/>
          </w:tcPr>
          <w:p w14:paraId="2B188506"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w:t>
            </w:r>
          </w:p>
        </w:tc>
        <w:tc>
          <w:tcPr>
            <w:tcW w:w="1335" w:type="dxa"/>
            <w:shd w:val="clear" w:color="auto" w:fill="F2F2F2" w:themeFill="background1" w:themeFillShade="F2"/>
          </w:tcPr>
          <w:p w14:paraId="66B3FF1C"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w:t>
            </w:r>
          </w:p>
        </w:tc>
        <w:tc>
          <w:tcPr>
            <w:tcW w:w="1538" w:type="dxa"/>
            <w:shd w:val="clear" w:color="auto" w:fill="F2F2F2" w:themeFill="background1" w:themeFillShade="F2"/>
          </w:tcPr>
          <w:p w14:paraId="224EBD66"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$36,000.00</w:t>
            </w:r>
          </w:p>
        </w:tc>
      </w:tr>
      <w:tr w:rsidR="00726370" w14:paraId="3C786A26" w14:textId="77777777">
        <w:trPr>
          <w:jc w:val="center"/>
        </w:trPr>
        <w:tc>
          <w:tcPr>
            <w:tcW w:w="1200" w:type="dxa"/>
            <w:shd w:val="clear" w:color="auto" w:fill="D9E2F3" w:themeFill="accent1" w:themeFillTint="33"/>
          </w:tcPr>
          <w:p w14:paraId="33DD983D"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12046570</w:t>
            </w:r>
          </w:p>
        </w:tc>
        <w:tc>
          <w:tcPr>
            <w:tcW w:w="1830" w:type="dxa"/>
            <w:shd w:val="clear" w:color="auto" w:fill="D9E2F3" w:themeFill="accent1" w:themeFillTint="33"/>
          </w:tcPr>
          <w:p w14:paraId="57262597"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Nathan Downes</w:t>
            </w:r>
          </w:p>
        </w:tc>
        <w:tc>
          <w:tcPr>
            <w:tcW w:w="1320" w:type="dxa"/>
            <w:shd w:val="clear" w:color="auto" w:fill="D9E2F3" w:themeFill="accent1" w:themeFillTint="33"/>
          </w:tcPr>
          <w:p w14:paraId="6D7CEBFE"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25</w:t>
            </w:r>
          </w:p>
        </w:tc>
        <w:tc>
          <w:tcPr>
            <w:tcW w:w="2280" w:type="dxa"/>
            <w:shd w:val="clear" w:color="auto" w:fill="D9E2F3" w:themeFill="accent1" w:themeFillTint="33"/>
          </w:tcPr>
          <w:p w14:paraId="6C765CD1"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w:t>
            </w:r>
          </w:p>
        </w:tc>
        <w:tc>
          <w:tcPr>
            <w:tcW w:w="1335" w:type="dxa"/>
            <w:shd w:val="clear" w:color="auto" w:fill="D9E2F3" w:themeFill="accent1" w:themeFillTint="33"/>
          </w:tcPr>
          <w:p w14:paraId="13D3AD59"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120</w:t>
            </w:r>
          </w:p>
        </w:tc>
        <w:tc>
          <w:tcPr>
            <w:tcW w:w="1538" w:type="dxa"/>
            <w:shd w:val="clear" w:color="auto" w:fill="D9E2F3" w:themeFill="accent1" w:themeFillTint="33"/>
          </w:tcPr>
          <w:p w14:paraId="3AADE6B4" w14:textId="77777777" w:rsidR="00726370" w:rsidRDefault="00726370">
            <w:pPr>
              <w:jc w:val="center"/>
              <w:rPr>
                <w:rFonts w:ascii="Segoe UI" w:eastAsia="Segoe UI" w:hAnsi="Segoe UI" w:cs="Segoe UI"/>
                <w:sz w:val="18"/>
                <w:szCs w:val="18"/>
              </w:rPr>
            </w:pPr>
            <w:r w:rsidRPr="52AC31E7">
              <w:rPr>
                <w:rFonts w:ascii="Segoe UI" w:eastAsia="Segoe UI" w:hAnsi="Segoe UI" w:cs="Segoe UI"/>
                <w:sz w:val="18"/>
                <w:szCs w:val="18"/>
              </w:rPr>
              <w:t>$36,000.00</w:t>
            </w:r>
          </w:p>
        </w:tc>
      </w:tr>
      <w:tr w:rsidR="00726370" w14:paraId="20E0D4DB" w14:textId="77777777">
        <w:trPr>
          <w:jc w:val="center"/>
        </w:trPr>
        <w:tc>
          <w:tcPr>
            <w:tcW w:w="3030" w:type="dxa"/>
            <w:gridSpan w:val="2"/>
            <w:shd w:val="clear" w:color="auto" w:fill="F2F2F2" w:themeFill="background1" w:themeFillShade="F2"/>
          </w:tcPr>
          <w:p w14:paraId="728CF6B7" w14:textId="77777777" w:rsidR="00726370" w:rsidRDefault="00726370">
            <w:pPr>
              <w:jc w:val="center"/>
              <w:rPr>
                <w:rFonts w:ascii="Segoe UI" w:eastAsia="Segoe UI" w:hAnsi="Segoe UI" w:cs="Segoe UI"/>
                <w:b/>
                <w:bCs/>
                <w:color w:val="FF0000"/>
                <w:sz w:val="18"/>
                <w:szCs w:val="18"/>
              </w:rPr>
            </w:pPr>
            <w:r w:rsidRPr="52AC31E7">
              <w:rPr>
                <w:rFonts w:ascii="Segoe UI" w:eastAsia="Segoe UI" w:hAnsi="Segoe UI" w:cs="Segoe UI"/>
                <w:b/>
                <w:bCs/>
                <w:color w:val="FF0000"/>
                <w:sz w:val="18"/>
                <w:szCs w:val="18"/>
              </w:rPr>
              <w:t>TOTAL</w:t>
            </w:r>
          </w:p>
        </w:tc>
        <w:tc>
          <w:tcPr>
            <w:tcW w:w="1320" w:type="dxa"/>
            <w:shd w:val="clear" w:color="auto" w:fill="F2F2F2" w:themeFill="background1" w:themeFillShade="F2"/>
          </w:tcPr>
          <w:p w14:paraId="24E1AC30" w14:textId="77777777" w:rsidR="00726370" w:rsidRDefault="00726370">
            <w:pPr>
              <w:jc w:val="center"/>
              <w:rPr>
                <w:rFonts w:ascii="Segoe UI" w:eastAsia="Segoe UI" w:hAnsi="Segoe UI" w:cs="Segoe UI"/>
                <w:b/>
                <w:bCs/>
                <w:color w:val="FF0000"/>
                <w:sz w:val="18"/>
                <w:szCs w:val="18"/>
              </w:rPr>
            </w:pPr>
            <w:r w:rsidRPr="52AC31E7">
              <w:rPr>
                <w:rFonts w:ascii="Segoe UI" w:eastAsia="Segoe UI" w:hAnsi="Segoe UI" w:cs="Segoe UI"/>
                <w:b/>
                <w:bCs/>
                <w:color w:val="FF0000"/>
                <w:sz w:val="18"/>
                <w:szCs w:val="18"/>
              </w:rPr>
              <w:t>100</w:t>
            </w:r>
          </w:p>
        </w:tc>
        <w:tc>
          <w:tcPr>
            <w:tcW w:w="2280" w:type="dxa"/>
            <w:shd w:val="clear" w:color="auto" w:fill="F2F2F2" w:themeFill="background1" w:themeFillShade="F2"/>
          </w:tcPr>
          <w:p w14:paraId="009781E3" w14:textId="77777777" w:rsidR="00726370" w:rsidRDefault="00726370">
            <w:pPr>
              <w:jc w:val="center"/>
              <w:rPr>
                <w:rFonts w:ascii="Segoe UI" w:eastAsia="Segoe UI" w:hAnsi="Segoe UI" w:cs="Segoe UI"/>
                <w:b/>
                <w:bCs/>
                <w:color w:val="FF0000"/>
                <w:sz w:val="18"/>
                <w:szCs w:val="18"/>
              </w:rPr>
            </w:pPr>
            <w:r w:rsidRPr="52AC31E7">
              <w:rPr>
                <w:rFonts w:ascii="Segoe UI" w:eastAsia="Segoe UI" w:hAnsi="Segoe UI" w:cs="Segoe UI"/>
                <w:b/>
                <w:bCs/>
                <w:color w:val="FF0000"/>
                <w:sz w:val="18"/>
                <w:szCs w:val="18"/>
              </w:rPr>
              <w:t>48</w:t>
            </w:r>
          </w:p>
        </w:tc>
        <w:tc>
          <w:tcPr>
            <w:tcW w:w="1335" w:type="dxa"/>
            <w:shd w:val="clear" w:color="auto" w:fill="F2F2F2" w:themeFill="background1" w:themeFillShade="F2"/>
          </w:tcPr>
          <w:p w14:paraId="4F5E89C7" w14:textId="77777777" w:rsidR="00726370" w:rsidRDefault="00726370">
            <w:pPr>
              <w:jc w:val="center"/>
              <w:rPr>
                <w:rFonts w:ascii="Segoe UI" w:eastAsia="Segoe UI" w:hAnsi="Segoe UI" w:cs="Segoe UI"/>
                <w:b/>
                <w:bCs/>
                <w:color w:val="FF0000"/>
                <w:sz w:val="18"/>
                <w:szCs w:val="18"/>
              </w:rPr>
            </w:pPr>
            <w:r w:rsidRPr="52AC31E7">
              <w:rPr>
                <w:rFonts w:ascii="Segoe UI" w:eastAsia="Segoe UI" w:hAnsi="Segoe UI" w:cs="Segoe UI"/>
                <w:b/>
                <w:bCs/>
                <w:color w:val="FF0000"/>
                <w:sz w:val="18"/>
                <w:szCs w:val="18"/>
              </w:rPr>
              <w:t>$480.00</w:t>
            </w:r>
          </w:p>
        </w:tc>
        <w:tc>
          <w:tcPr>
            <w:tcW w:w="1538" w:type="dxa"/>
            <w:shd w:val="clear" w:color="auto" w:fill="F2F2F2" w:themeFill="background1" w:themeFillShade="F2"/>
          </w:tcPr>
          <w:p w14:paraId="78D8667D" w14:textId="77777777" w:rsidR="00726370" w:rsidRDefault="00726370" w:rsidP="00721D79">
            <w:pPr>
              <w:keepNext/>
              <w:jc w:val="center"/>
              <w:rPr>
                <w:rFonts w:ascii="Segoe UI" w:eastAsia="Segoe UI" w:hAnsi="Segoe UI" w:cs="Segoe UI"/>
                <w:b/>
                <w:bCs/>
                <w:color w:val="FF0000"/>
                <w:sz w:val="18"/>
                <w:szCs w:val="18"/>
              </w:rPr>
            </w:pPr>
            <w:r w:rsidRPr="52AC31E7">
              <w:rPr>
                <w:rFonts w:ascii="Segoe UI" w:eastAsia="Segoe UI" w:hAnsi="Segoe UI" w:cs="Segoe UI"/>
                <w:b/>
                <w:bCs/>
                <w:color w:val="FF0000"/>
                <w:sz w:val="18"/>
                <w:szCs w:val="18"/>
              </w:rPr>
              <w:t>$144,000.00</w:t>
            </w:r>
          </w:p>
        </w:tc>
      </w:tr>
    </w:tbl>
    <w:p w14:paraId="57BE6CB9" w14:textId="2D4C84F1" w:rsidR="00726370" w:rsidRDefault="00721D79" w:rsidP="00721D79">
      <w:pPr>
        <w:pStyle w:val="Caption"/>
      </w:pPr>
      <w:bookmarkStart w:id="167" w:name="_Toc109934057"/>
      <w:r>
        <w:t xml:space="preserve">Table </w:t>
      </w:r>
      <w:r>
        <w:fldChar w:fldCharType="begin"/>
      </w:r>
      <w:r>
        <w:instrText xml:space="preserve"> SEQ Table \* ARABIC </w:instrText>
      </w:r>
      <w:r>
        <w:fldChar w:fldCharType="separate"/>
      </w:r>
      <w:r w:rsidR="00180436">
        <w:rPr>
          <w:noProof/>
        </w:rPr>
        <w:t>2</w:t>
      </w:r>
      <w:r>
        <w:fldChar w:fldCharType="end"/>
      </w:r>
      <w:r w:rsidR="00AF6C1A">
        <w:t xml:space="preserve">: </w:t>
      </w:r>
      <w:r w:rsidR="00AF6C1A" w:rsidRPr="00AF6C1A">
        <w:t>Example of budget overview</w:t>
      </w:r>
      <w:bookmarkEnd w:id="167"/>
    </w:p>
    <w:p w14:paraId="277D1E98" w14:textId="77777777" w:rsidR="007E13E0" w:rsidRPr="007E13E0" w:rsidRDefault="007E13E0" w:rsidP="007E13E0">
      <w:pPr>
        <w:rPr>
          <w:i/>
          <w:iCs/>
          <w:lang w:val="en-US"/>
        </w:rPr>
      </w:pPr>
      <w:r w:rsidRPr="007E13E0">
        <w:rPr>
          <w:b/>
          <w:bCs/>
          <w:lang w:val="en-US"/>
        </w:rPr>
        <w:t>Required Resources Budget</w:t>
      </w:r>
    </w:p>
    <w:p w14:paraId="060B7D2C" w14:textId="65C75318" w:rsidR="007E13E0" w:rsidRPr="007E13E0" w:rsidRDefault="007E13E0" w:rsidP="007E13E0">
      <w:pPr>
        <w:rPr>
          <w:lang w:val="en-US"/>
        </w:rPr>
      </w:pPr>
      <w:r w:rsidRPr="007E13E0">
        <w:rPr>
          <w:lang w:val="en-US"/>
        </w:rPr>
        <w:t xml:space="preserve">The WILMA project primarily uses technology that is open source. Further, other resources used that would </w:t>
      </w:r>
      <w:bookmarkStart w:id="168" w:name="_Int_iuEpEWPb"/>
      <w:r w:rsidRPr="007E13E0">
        <w:rPr>
          <w:lang w:val="en-US"/>
        </w:rPr>
        <w:t>require</w:t>
      </w:r>
      <w:bookmarkEnd w:id="168"/>
      <w:r w:rsidRPr="007E13E0">
        <w:rPr>
          <w:lang w:val="en-US"/>
        </w:rPr>
        <w:t xml:space="preserve"> payment - such as Microsoft Visio and Project - are also provided for free to students, which removes any additional budget requirements from the project. With that in mind, the final budget estimation is approximately </w:t>
      </w:r>
      <w:r w:rsidRPr="007E13E0">
        <w:rPr>
          <w:b/>
          <w:bCs/>
          <w:lang w:val="en-US"/>
        </w:rPr>
        <w:t>$</w:t>
      </w:r>
      <w:proofErr w:type="gramStart"/>
      <w:r w:rsidRPr="007E13E0">
        <w:rPr>
          <w:b/>
          <w:bCs/>
          <w:lang w:val="en-US"/>
        </w:rPr>
        <w:t>144,000.00</w:t>
      </w:r>
      <w:r w:rsidRPr="007E13E0">
        <w:rPr>
          <w:lang w:val="en-US"/>
        </w:rPr>
        <w:t>.</w:t>
      </w:r>
      <w:ins w:id="169" w:author="Lily Li" w:date="2022-08-05T11:34:00Z">
        <w:r w:rsidR="0009538B">
          <w:rPr>
            <w:rFonts w:cstheme="minorHAnsi"/>
            <w:lang w:val="en-US"/>
          </w:rPr>
          <w:t>√</w:t>
        </w:r>
      </w:ins>
      <w:proofErr w:type="gramEnd"/>
    </w:p>
    <w:p w14:paraId="66F77EB6" w14:textId="77777777" w:rsidR="00AF6C1A" w:rsidRPr="00AF6C1A" w:rsidRDefault="00AF6C1A" w:rsidP="00AF6C1A">
      <w:pPr>
        <w:rPr>
          <w:lang w:val="en-US"/>
        </w:rPr>
      </w:pPr>
    </w:p>
    <w:p w14:paraId="103B885F" w14:textId="3D67F29F" w:rsidR="00655372" w:rsidRPr="00655372" w:rsidRDefault="3E03183B" w:rsidP="00680E3C">
      <w:pPr>
        <w:pStyle w:val="Heading1"/>
        <w:numPr>
          <w:ilvl w:val="0"/>
          <w:numId w:val="33"/>
        </w:numPr>
      </w:pPr>
      <w:bookmarkStart w:id="170" w:name="_Toc109934698"/>
      <w:r>
        <w:t>Evolution of the Plan</w:t>
      </w:r>
      <w:bookmarkEnd w:id="170"/>
    </w:p>
    <w:p w14:paraId="56EB6F10" w14:textId="072135D8" w:rsidR="00655372" w:rsidRPr="00655372" w:rsidRDefault="00655372" w:rsidP="00655372">
      <w:pPr>
        <w:rPr>
          <w:lang w:val="en-US"/>
        </w:rPr>
      </w:pPr>
      <w:r w:rsidRPr="00655372">
        <w:rPr>
          <w:lang w:val="en-US"/>
        </w:rPr>
        <w:t xml:space="preserve">Throughout the development of the project, the client will be given deliverables at certain milestones. These milestones have been outlined previously in Table </w:t>
      </w:r>
      <w:r w:rsidR="00756034" w:rsidRPr="00756034">
        <w:rPr>
          <w:lang w:val="en-US"/>
        </w:rPr>
        <w:t>1.</w:t>
      </w:r>
      <w:r w:rsidR="00756034">
        <w:rPr>
          <w:lang w:val="en-US"/>
        </w:rPr>
        <w:t xml:space="preserve"> </w:t>
      </w:r>
      <w:r w:rsidRPr="00655372">
        <w:rPr>
          <w:lang w:val="en-US"/>
        </w:rPr>
        <w:t>At each of the milestones, the current iteration of the project plan will be reviewed and updated where required. To maintain a well-structured and achievable plan it is important to consider some of the following scenarios which could be indicative of planning complications:</w:t>
      </w:r>
    </w:p>
    <w:p w14:paraId="2110AEC0" w14:textId="77777777" w:rsidR="00655372" w:rsidRPr="00655372" w:rsidRDefault="00655372" w:rsidP="00655372">
      <w:pPr>
        <w:pStyle w:val="ListParagraph"/>
        <w:numPr>
          <w:ilvl w:val="0"/>
          <w:numId w:val="14"/>
        </w:numPr>
        <w:rPr>
          <w:lang w:val="en-US"/>
        </w:rPr>
      </w:pPr>
      <w:r w:rsidRPr="00655372">
        <w:rPr>
          <w:lang w:val="en-US"/>
        </w:rPr>
        <w:t>Crucial tasks remaining uncompleted at the end of Sprints</w:t>
      </w:r>
    </w:p>
    <w:p w14:paraId="180CD1D8" w14:textId="77777777" w:rsidR="00655372" w:rsidRPr="00655372" w:rsidRDefault="00655372" w:rsidP="00655372">
      <w:pPr>
        <w:pStyle w:val="ListParagraph"/>
        <w:numPr>
          <w:ilvl w:val="0"/>
          <w:numId w:val="14"/>
        </w:numPr>
        <w:rPr>
          <w:lang w:val="en-US"/>
        </w:rPr>
      </w:pPr>
      <w:r w:rsidRPr="00655372">
        <w:rPr>
          <w:lang w:val="en-US"/>
        </w:rPr>
        <w:t xml:space="preserve">Large task backlog that </w:t>
      </w:r>
      <w:bookmarkStart w:id="171" w:name="_Int_BRGNdhMM"/>
      <w:r w:rsidRPr="00655372">
        <w:rPr>
          <w:lang w:val="en-US"/>
        </w:rPr>
        <w:t>never gets</w:t>
      </w:r>
      <w:bookmarkEnd w:id="171"/>
      <w:r w:rsidRPr="00655372">
        <w:rPr>
          <w:lang w:val="en-US"/>
        </w:rPr>
        <w:t xml:space="preserve"> smaller</w:t>
      </w:r>
    </w:p>
    <w:p w14:paraId="3EDB19FE" w14:textId="77777777" w:rsidR="00655372" w:rsidRPr="00655372" w:rsidRDefault="00655372" w:rsidP="00655372">
      <w:pPr>
        <w:pStyle w:val="ListParagraph"/>
        <w:numPr>
          <w:ilvl w:val="0"/>
          <w:numId w:val="14"/>
        </w:numPr>
        <w:rPr>
          <w:lang w:val="en-US"/>
        </w:rPr>
      </w:pPr>
      <w:r w:rsidRPr="00655372">
        <w:rPr>
          <w:lang w:val="en-US"/>
        </w:rPr>
        <w:t>Required weekly time commitment of team members increases beyond expectations</w:t>
      </w:r>
    </w:p>
    <w:p w14:paraId="76810CE5" w14:textId="77777777" w:rsidR="00655372" w:rsidRPr="00655372" w:rsidRDefault="00655372" w:rsidP="00655372">
      <w:pPr>
        <w:pStyle w:val="ListParagraph"/>
        <w:numPr>
          <w:ilvl w:val="0"/>
          <w:numId w:val="14"/>
        </w:numPr>
        <w:rPr>
          <w:lang w:val="en-US"/>
        </w:rPr>
      </w:pPr>
      <w:r w:rsidRPr="00655372">
        <w:rPr>
          <w:lang w:val="en-US"/>
        </w:rPr>
        <w:t xml:space="preserve">Scope creep </w:t>
      </w:r>
    </w:p>
    <w:p w14:paraId="4FD8B569" w14:textId="77777777" w:rsidR="00655372" w:rsidRPr="00655372" w:rsidRDefault="00655372" w:rsidP="00655372">
      <w:pPr>
        <w:pStyle w:val="ListParagraph"/>
        <w:numPr>
          <w:ilvl w:val="0"/>
          <w:numId w:val="14"/>
        </w:numPr>
        <w:rPr>
          <w:lang w:val="en-US"/>
        </w:rPr>
      </w:pPr>
      <w:r w:rsidRPr="00655372">
        <w:rPr>
          <w:lang w:val="en-US"/>
        </w:rPr>
        <w:t>Client dissatisfaction</w:t>
      </w:r>
    </w:p>
    <w:p w14:paraId="47B45FAD" w14:textId="77777777" w:rsidR="00655372" w:rsidRPr="00655372" w:rsidRDefault="00655372" w:rsidP="00655372">
      <w:pPr>
        <w:pStyle w:val="ListParagraph"/>
        <w:numPr>
          <w:ilvl w:val="0"/>
          <w:numId w:val="14"/>
        </w:numPr>
        <w:rPr>
          <w:lang w:val="en-US"/>
        </w:rPr>
      </w:pPr>
      <w:r w:rsidRPr="00655372">
        <w:rPr>
          <w:lang w:val="en-US"/>
        </w:rPr>
        <w:t>Project deliverables not being completed to a professional standard</w:t>
      </w:r>
    </w:p>
    <w:p w14:paraId="6DC74437" w14:textId="1E7C4678" w:rsidR="00655372" w:rsidRPr="00655372" w:rsidRDefault="00655372" w:rsidP="00655372">
      <w:pPr>
        <w:rPr>
          <w:lang w:val="en-US"/>
        </w:rPr>
      </w:pPr>
      <w:r w:rsidRPr="00655372">
        <w:rPr>
          <w:lang w:val="en-US"/>
        </w:rPr>
        <w:t xml:space="preserve">At each milestone, the review process will be </w:t>
      </w:r>
      <w:r w:rsidR="00312EF7" w:rsidRPr="00655372">
        <w:rPr>
          <w:lang w:val="en-US"/>
        </w:rPr>
        <w:t>conducted,</w:t>
      </w:r>
      <w:r w:rsidRPr="00655372">
        <w:rPr>
          <w:lang w:val="en-US"/>
        </w:rPr>
        <w:t xml:space="preserve"> and any relevant stakeholders will be informed immediately of any changes that are made to the project </w:t>
      </w:r>
      <w:proofErr w:type="gramStart"/>
      <w:r w:rsidRPr="00655372">
        <w:rPr>
          <w:lang w:val="en-US"/>
        </w:rPr>
        <w:t>plan.</w:t>
      </w:r>
      <w:ins w:id="172" w:author="Lily Li" w:date="2022-08-05T11:34:00Z">
        <w:r w:rsidR="0009201E">
          <w:rPr>
            <w:rFonts w:cstheme="minorHAnsi"/>
            <w:lang w:val="en-US"/>
          </w:rPr>
          <w:t>√</w:t>
        </w:r>
      </w:ins>
      <w:proofErr w:type="gramEnd"/>
    </w:p>
    <w:p w14:paraId="63500779" w14:textId="77777777" w:rsidR="00655372" w:rsidRPr="00655372" w:rsidRDefault="00655372" w:rsidP="00655372">
      <w:pPr>
        <w:rPr>
          <w:lang w:val="en-US"/>
        </w:rPr>
      </w:pPr>
    </w:p>
    <w:p w14:paraId="3BCE465B" w14:textId="257A316A" w:rsidR="00924C1F" w:rsidRDefault="3E03183B" w:rsidP="00680E3C">
      <w:pPr>
        <w:pStyle w:val="Heading1"/>
        <w:numPr>
          <w:ilvl w:val="0"/>
          <w:numId w:val="33"/>
        </w:numPr>
      </w:pPr>
      <w:bookmarkStart w:id="173" w:name="_Toc109934699"/>
      <w:r>
        <w:t xml:space="preserve">Project </w:t>
      </w:r>
      <w:proofErr w:type="spellStart"/>
      <w:r>
        <w:t>Organisation</w:t>
      </w:r>
      <w:bookmarkEnd w:id="173"/>
      <w:proofErr w:type="spellEnd"/>
      <w:ins w:id="174" w:author="Lily Li" w:date="2022-08-05T11:35:00Z">
        <w:r w:rsidR="0009201E">
          <w:rPr>
            <w:rFonts w:cstheme="majorHAnsi"/>
          </w:rPr>
          <w:t>√</w:t>
        </w:r>
      </w:ins>
    </w:p>
    <w:p w14:paraId="2831FA6E" w14:textId="498E3D75" w:rsidR="002D05CF" w:rsidRPr="002D05CF" w:rsidRDefault="002D05CF" w:rsidP="002D05CF">
      <w:pPr>
        <w:rPr>
          <w:lang w:val="en-US"/>
        </w:rPr>
      </w:pPr>
      <w:r w:rsidRPr="002D05CF">
        <w:rPr>
          <w:lang w:val="en-US"/>
        </w:rPr>
        <w:t xml:space="preserve">The </w:t>
      </w:r>
      <w:proofErr w:type="spellStart"/>
      <w:r w:rsidRPr="002D05CF">
        <w:rPr>
          <w:lang w:val="en-US"/>
        </w:rPr>
        <w:t>organisational</w:t>
      </w:r>
      <w:proofErr w:type="spellEnd"/>
      <w:r w:rsidRPr="002D05CF">
        <w:rPr>
          <w:lang w:val="en-US"/>
        </w:rPr>
        <w:t xml:space="preserve"> structure of the project is inclusive of both external and internal stakeholders and aims to explain the roles, </w:t>
      </w:r>
      <w:bookmarkStart w:id="175" w:name="_Int_uUmdaaUb"/>
      <w:r w:rsidRPr="002D05CF">
        <w:rPr>
          <w:lang w:val="en-US"/>
        </w:rPr>
        <w:t>responsibilities,</w:t>
      </w:r>
      <w:bookmarkEnd w:id="175"/>
      <w:r w:rsidRPr="002D05CF">
        <w:rPr>
          <w:lang w:val="en-US"/>
        </w:rPr>
        <w:t xml:space="preserve"> and communication methods with the </w:t>
      </w:r>
      <w:bookmarkStart w:id="176" w:name="_Int_FzZPTMff"/>
      <w:r w:rsidRPr="002D05CF">
        <w:rPr>
          <w:lang w:val="en-US"/>
        </w:rPr>
        <w:t>distinct stakeholders</w:t>
      </w:r>
      <w:bookmarkEnd w:id="176"/>
      <w:r w:rsidRPr="002D05CF">
        <w:rPr>
          <w:lang w:val="en-US"/>
        </w:rPr>
        <w:t xml:space="preserve"> of the WILMA project.</w:t>
      </w:r>
    </w:p>
    <w:p w14:paraId="736DEF64" w14:textId="023E6645" w:rsidR="00924C1F" w:rsidRDefault="00680E3C" w:rsidP="00011C6B">
      <w:pPr>
        <w:pStyle w:val="Heading2"/>
      </w:pPr>
      <w:bookmarkStart w:id="177" w:name="_Toc109934700"/>
      <w:proofErr w:type="spellStart"/>
      <w:r>
        <w:t>i</w:t>
      </w:r>
      <w:proofErr w:type="spellEnd"/>
      <w:r>
        <w:t xml:space="preserve">. </w:t>
      </w:r>
      <w:r w:rsidR="3E03183B">
        <w:t>External Stakeholders</w:t>
      </w:r>
      <w:bookmarkEnd w:id="177"/>
    </w:p>
    <w:p w14:paraId="7DA78434" w14:textId="77777777" w:rsidR="00847F19" w:rsidRPr="00847F19" w:rsidRDefault="00847F19" w:rsidP="00847F19">
      <w:pPr>
        <w:rPr>
          <w:lang w:val="en-US"/>
        </w:rPr>
      </w:pPr>
      <w:r w:rsidRPr="00847F19">
        <w:rPr>
          <w:lang w:val="en-US"/>
        </w:rPr>
        <w:t xml:space="preserve">The first external stakeholder of the WILMA project is our client, Central Queensland University (CQU). CQU has declared Lily Li as their representative, and she can be contacted 7 days a week via email. Regular meetings will be held with Lily on an ongoing, weekly basis in a casual setting to ensure frequent communication about project progress and to update our client on any significant changes that may occur. Formal documentation will also be given to the client at certain milestones </w:t>
      </w:r>
      <w:r w:rsidRPr="00847F19">
        <w:rPr>
          <w:lang w:val="en-US"/>
        </w:rPr>
        <w:lastRenderedPageBreak/>
        <w:t xml:space="preserve">throughout the project to ensure they are immersed in the planning, </w:t>
      </w:r>
      <w:proofErr w:type="gramStart"/>
      <w:r w:rsidRPr="00847F19">
        <w:rPr>
          <w:lang w:val="en-US"/>
        </w:rPr>
        <w:t>design</w:t>
      </w:r>
      <w:proofErr w:type="gramEnd"/>
      <w:r w:rsidRPr="00847F19">
        <w:rPr>
          <w:lang w:val="en-US"/>
        </w:rPr>
        <w:t xml:space="preserve"> and development process.</w:t>
      </w:r>
    </w:p>
    <w:p w14:paraId="1E87CB02" w14:textId="77777777" w:rsidR="00847F19" w:rsidRPr="00847F19" w:rsidRDefault="00847F19" w:rsidP="00847F19">
      <w:pPr>
        <w:rPr>
          <w:lang w:val="en-US"/>
        </w:rPr>
      </w:pPr>
      <w:r w:rsidRPr="00847F19">
        <w:rPr>
          <w:lang w:val="en-US"/>
        </w:rPr>
        <w:t xml:space="preserve">Another group of project stakeholders is the students that will use the product beyond its delivery. Communication with students will be limited throughout the duration of the project, but formal user manual documentation will be provided upon the release of WILMA. </w:t>
      </w:r>
    </w:p>
    <w:p w14:paraId="5A83D8FA" w14:textId="77777777" w:rsidR="00847F19" w:rsidRPr="00847F19" w:rsidRDefault="00847F19" w:rsidP="00847F19">
      <w:pPr>
        <w:rPr>
          <w:lang w:val="en-US"/>
        </w:rPr>
      </w:pPr>
      <w:r w:rsidRPr="00847F19">
        <w:rPr>
          <w:lang w:val="en-US"/>
        </w:rPr>
        <w:t>Industry business partners are an important group of stakeholders that also stand to benefit from the product beyond its delivery. Communication with this group of stakeholders will be sporadic. Some of the current users of CQU’s Work Integrated Learning program will be asked if they could complete a semi-formal questionnaire to evaluate their requirements of the system. At the completion of the project, formal user manual documentation will also be provided to the industry business partners.</w:t>
      </w:r>
    </w:p>
    <w:p w14:paraId="5B85C377" w14:textId="3B2B656F" w:rsidR="00924C1F" w:rsidRDefault="00680E3C" w:rsidP="00011C6B">
      <w:pPr>
        <w:pStyle w:val="Heading2"/>
      </w:pPr>
      <w:bookmarkStart w:id="178" w:name="_Toc109934701"/>
      <w:r>
        <w:t xml:space="preserve">ii. </w:t>
      </w:r>
      <w:r w:rsidR="3E03183B">
        <w:t>Internal Stakeholders</w:t>
      </w:r>
      <w:bookmarkEnd w:id="178"/>
    </w:p>
    <w:p w14:paraId="2B2ECE60" w14:textId="77777777" w:rsidR="00FE3C93" w:rsidRPr="00FE3C93" w:rsidRDefault="00FE3C93" w:rsidP="00FE3C93">
      <w:pPr>
        <w:rPr>
          <w:lang w:val="en-US"/>
        </w:rPr>
      </w:pPr>
      <w:r w:rsidRPr="00FE3C93">
        <w:rPr>
          <w:lang w:val="en-US"/>
        </w:rPr>
        <w:t xml:space="preserve">The internal stakeholders of the WILMA project include our team consisting of Nicholas McGuffin, Rory Allen, Nathan Downes and Nathan Snow. Each team member will be given the opportunity to manage the project for an approximate three-week period, making us equally responsible for its success. Our communication is conducted in a variety of ways: </w:t>
      </w:r>
    </w:p>
    <w:p w14:paraId="3DAFF6EB" w14:textId="77777777" w:rsidR="00FE3C93" w:rsidRPr="00FE3C93" w:rsidRDefault="00FE3C93" w:rsidP="00FE3C93">
      <w:pPr>
        <w:numPr>
          <w:ilvl w:val="0"/>
          <w:numId w:val="15"/>
        </w:numPr>
        <w:rPr>
          <w:lang w:val="en-US"/>
        </w:rPr>
      </w:pPr>
      <w:r w:rsidRPr="00FE3C93">
        <w:rPr>
          <w:b/>
          <w:bCs/>
          <w:lang w:val="en-US"/>
        </w:rPr>
        <w:t xml:space="preserve">Formal: </w:t>
      </w:r>
    </w:p>
    <w:p w14:paraId="22A05822" w14:textId="77777777" w:rsidR="00FE3C93" w:rsidRPr="00FE3C93" w:rsidRDefault="00FE3C93" w:rsidP="00FE3C93">
      <w:pPr>
        <w:pStyle w:val="ListParagraph"/>
        <w:numPr>
          <w:ilvl w:val="1"/>
          <w:numId w:val="15"/>
        </w:numPr>
        <w:rPr>
          <w:lang w:val="en-US"/>
        </w:rPr>
      </w:pPr>
      <w:r w:rsidRPr="00FE3C93">
        <w:rPr>
          <w:lang w:val="en-US"/>
        </w:rPr>
        <w:t>Microsoft Teams – document sharing, formal communication</w:t>
      </w:r>
    </w:p>
    <w:p w14:paraId="7C61E41E" w14:textId="77777777" w:rsidR="00FE3C93" w:rsidRPr="00FE3C93" w:rsidRDefault="00FE3C93" w:rsidP="00FE3C93">
      <w:pPr>
        <w:pStyle w:val="ListParagraph"/>
        <w:numPr>
          <w:ilvl w:val="1"/>
          <w:numId w:val="15"/>
        </w:numPr>
        <w:rPr>
          <w:lang w:val="en-US"/>
        </w:rPr>
      </w:pPr>
      <w:r w:rsidRPr="00FE3C93">
        <w:rPr>
          <w:lang w:val="en-US"/>
        </w:rPr>
        <w:t>Jira – Task allocation and management</w:t>
      </w:r>
    </w:p>
    <w:p w14:paraId="527955F2" w14:textId="77777777" w:rsidR="00FE3C93" w:rsidRPr="00FE3C93" w:rsidRDefault="00FE3C93" w:rsidP="00FE3C93">
      <w:pPr>
        <w:pStyle w:val="ListParagraph"/>
        <w:numPr>
          <w:ilvl w:val="1"/>
          <w:numId w:val="15"/>
        </w:numPr>
        <w:rPr>
          <w:lang w:val="en-US"/>
        </w:rPr>
      </w:pPr>
      <w:r w:rsidRPr="00FE3C93">
        <w:rPr>
          <w:lang w:val="en-US"/>
        </w:rPr>
        <w:t>GitHub – Version control, WILMA documentation, product review and analysis</w:t>
      </w:r>
    </w:p>
    <w:p w14:paraId="13E31948" w14:textId="77777777" w:rsidR="00FE3C93" w:rsidRPr="00FE3C93" w:rsidRDefault="00FE3C93" w:rsidP="00FE3C93">
      <w:pPr>
        <w:pStyle w:val="ListParagraph"/>
        <w:numPr>
          <w:ilvl w:val="1"/>
          <w:numId w:val="15"/>
        </w:numPr>
        <w:rPr>
          <w:lang w:val="en-US"/>
        </w:rPr>
      </w:pPr>
      <w:r w:rsidRPr="00FE3C93">
        <w:rPr>
          <w:lang w:val="en-US"/>
        </w:rPr>
        <w:t>E-mail – Internal formal communication and document sharing (where required).</w:t>
      </w:r>
    </w:p>
    <w:p w14:paraId="0A4D9602" w14:textId="77777777" w:rsidR="00FE3C93" w:rsidRPr="00FE3C93" w:rsidRDefault="00FE3C93" w:rsidP="00FE3C93">
      <w:pPr>
        <w:pStyle w:val="ListParagraph"/>
        <w:numPr>
          <w:ilvl w:val="1"/>
          <w:numId w:val="15"/>
        </w:numPr>
        <w:rPr>
          <w:lang w:val="en-US"/>
        </w:rPr>
      </w:pPr>
      <w:r w:rsidRPr="00FE3C93">
        <w:rPr>
          <w:lang w:val="en-US"/>
        </w:rPr>
        <w:t>Discord - Weekly formal team meetings. Meeting minutes are taken.</w:t>
      </w:r>
    </w:p>
    <w:p w14:paraId="5D807CB4" w14:textId="77777777" w:rsidR="00FE3C93" w:rsidRPr="00FE3C93" w:rsidRDefault="00FE3C93" w:rsidP="00FE3C93">
      <w:pPr>
        <w:numPr>
          <w:ilvl w:val="0"/>
          <w:numId w:val="15"/>
        </w:numPr>
        <w:rPr>
          <w:lang w:val="en-US"/>
        </w:rPr>
      </w:pPr>
      <w:r w:rsidRPr="00FE3C93">
        <w:rPr>
          <w:b/>
          <w:bCs/>
          <w:lang w:val="en-US"/>
        </w:rPr>
        <w:t xml:space="preserve">Semi-Formal: </w:t>
      </w:r>
    </w:p>
    <w:p w14:paraId="2C2FC1E4" w14:textId="396868D0" w:rsidR="00FE3C93" w:rsidRPr="00FE3C93" w:rsidRDefault="00FE3C93" w:rsidP="00FE3C93">
      <w:pPr>
        <w:numPr>
          <w:ilvl w:val="1"/>
          <w:numId w:val="15"/>
        </w:numPr>
        <w:rPr>
          <w:lang w:val="en-US"/>
        </w:rPr>
      </w:pPr>
      <w:r w:rsidRPr="00FE3C93">
        <w:rPr>
          <w:lang w:val="en-US"/>
        </w:rPr>
        <w:t>Discord – Less important questions, conveying task completion and review requirements to other team members, basic team management.</w:t>
      </w:r>
    </w:p>
    <w:p w14:paraId="7F119324" w14:textId="77777777" w:rsidR="003B53CC" w:rsidRDefault="003B53CC" w:rsidP="00FE3C93">
      <w:pPr>
        <w:rPr>
          <w:lang w:val="en-US"/>
        </w:rPr>
      </w:pPr>
      <w:r>
        <w:rPr>
          <w:lang w:val="en-US"/>
        </w:rPr>
        <w:br w:type="page"/>
      </w:r>
    </w:p>
    <w:p w14:paraId="2DDEE071" w14:textId="1673538B" w:rsidR="0010506B" w:rsidRDefault="00FE3C93" w:rsidP="00FE3C93">
      <w:pPr>
        <w:rPr>
          <w:lang w:val="en-US"/>
        </w:rPr>
      </w:pPr>
      <w:r w:rsidRPr="00FE3C93">
        <w:rPr>
          <w:lang w:val="en-US"/>
        </w:rPr>
        <w:lastRenderedPageBreak/>
        <w:t xml:space="preserve">The responsibilities for the WILMA development team are outlined in Table </w:t>
      </w:r>
      <w:r w:rsidR="00E8192D">
        <w:rPr>
          <w:lang w:val="en-US"/>
        </w:rPr>
        <w:t>3</w:t>
      </w:r>
      <w:r w:rsidRPr="00FE3C93">
        <w:rPr>
          <w:lang w:val="en-US"/>
        </w:rPr>
        <w:t xml:space="preserve"> below.</w:t>
      </w:r>
    </w:p>
    <w:tbl>
      <w:tblPr>
        <w:tblStyle w:val="TableGrid"/>
        <w:tblW w:w="0" w:type="auto"/>
        <w:tblLayout w:type="fixed"/>
        <w:tblLook w:val="06A0" w:firstRow="1" w:lastRow="0" w:firstColumn="1" w:lastColumn="0" w:noHBand="1" w:noVBand="1"/>
      </w:tblPr>
      <w:tblGrid>
        <w:gridCol w:w="2370"/>
        <w:gridCol w:w="3870"/>
        <w:gridCol w:w="3120"/>
      </w:tblGrid>
      <w:tr w:rsidR="003B53CC" w:rsidRPr="003B53CC" w14:paraId="43F37AFD" w14:textId="77777777">
        <w:tc>
          <w:tcPr>
            <w:tcW w:w="2370" w:type="dxa"/>
            <w:shd w:val="clear" w:color="auto" w:fill="D5DCE4" w:themeFill="text2" w:themeFillTint="33"/>
          </w:tcPr>
          <w:p w14:paraId="0F8245D5" w14:textId="77777777" w:rsidR="003B53CC" w:rsidRPr="003B53CC" w:rsidRDefault="003B53CC" w:rsidP="003B53CC">
            <w:pPr>
              <w:spacing w:after="160" w:line="259" w:lineRule="auto"/>
              <w:rPr>
                <w:lang w:val="en-US"/>
              </w:rPr>
            </w:pPr>
            <w:r w:rsidRPr="003B53CC">
              <w:rPr>
                <w:b/>
                <w:bCs/>
                <w:lang w:val="en-US"/>
              </w:rPr>
              <w:t>Name</w:t>
            </w:r>
          </w:p>
        </w:tc>
        <w:tc>
          <w:tcPr>
            <w:tcW w:w="3870" w:type="dxa"/>
            <w:shd w:val="clear" w:color="auto" w:fill="D5DCE4" w:themeFill="text2" w:themeFillTint="33"/>
          </w:tcPr>
          <w:p w14:paraId="13BDC031" w14:textId="77777777" w:rsidR="003B53CC" w:rsidRPr="003B53CC" w:rsidRDefault="003B53CC" w:rsidP="003B53CC">
            <w:pPr>
              <w:spacing w:after="160" w:line="259" w:lineRule="auto"/>
              <w:rPr>
                <w:lang w:val="en-US"/>
              </w:rPr>
            </w:pPr>
            <w:commentRangeStart w:id="179"/>
            <w:r w:rsidRPr="003B53CC">
              <w:rPr>
                <w:b/>
                <w:bCs/>
                <w:lang w:val="en-US"/>
              </w:rPr>
              <w:t>Role</w:t>
            </w:r>
          </w:p>
        </w:tc>
        <w:tc>
          <w:tcPr>
            <w:tcW w:w="3120" w:type="dxa"/>
            <w:shd w:val="clear" w:color="auto" w:fill="D5DCE4" w:themeFill="text2" w:themeFillTint="33"/>
          </w:tcPr>
          <w:p w14:paraId="7182DA09" w14:textId="77777777" w:rsidR="003B53CC" w:rsidRPr="003B53CC" w:rsidRDefault="003B53CC" w:rsidP="003B53CC">
            <w:pPr>
              <w:spacing w:after="160" w:line="259" w:lineRule="auto"/>
              <w:rPr>
                <w:lang w:val="en-US"/>
              </w:rPr>
            </w:pPr>
            <w:r w:rsidRPr="003B53CC">
              <w:rPr>
                <w:b/>
                <w:bCs/>
                <w:lang w:val="en-US"/>
              </w:rPr>
              <w:t>Responsibilities</w:t>
            </w:r>
            <w:commentRangeEnd w:id="179"/>
            <w:r w:rsidR="00C33914">
              <w:rPr>
                <w:rStyle w:val="CommentReference"/>
              </w:rPr>
              <w:commentReference w:id="179"/>
            </w:r>
          </w:p>
        </w:tc>
      </w:tr>
      <w:tr w:rsidR="003B53CC" w:rsidRPr="003B53CC" w14:paraId="66708929" w14:textId="77777777">
        <w:tc>
          <w:tcPr>
            <w:tcW w:w="2370" w:type="dxa"/>
            <w:shd w:val="clear" w:color="auto" w:fill="DEEAF6" w:themeFill="accent5" w:themeFillTint="33"/>
            <w:vAlign w:val="center"/>
          </w:tcPr>
          <w:p w14:paraId="6EC20F27" w14:textId="77777777" w:rsidR="003B53CC" w:rsidRPr="003B53CC" w:rsidRDefault="003B53CC" w:rsidP="003B53CC">
            <w:pPr>
              <w:pStyle w:val="NoSpacing"/>
              <w:rPr>
                <w:lang w:val="en-US"/>
              </w:rPr>
            </w:pPr>
            <w:r w:rsidRPr="003B53CC">
              <w:rPr>
                <w:lang w:val="en-US"/>
              </w:rPr>
              <w:t>Nicholas McGuffin</w:t>
            </w:r>
          </w:p>
        </w:tc>
        <w:tc>
          <w:tcPr>
            <w:tcW w:w="3870" w:type="dxa"/>
            <w:shd w:val="clear" w:color="auto" w:fill="DEEAF6" w:themeFill="accent5" w:themeFillTint="33"/>
            <w:vAlign w:val="center"/>
          </w:tcPr>
          <w:p w14:paraId="25CC43CE" w14:textId="77777777" w:rsidR="003B53CC" w:rsidRPr="003B53CC" w:rsidRDefault="003B53CC" w:rsidP="003B53CC">
            <w:pPr>
              <w:pStyle w:val="NoSpacing"/>
              <w:rPr>
                <w:lang w:val="en-US"/>
              </w:rPr>
            </w:pPr>
          </w:p>
          <w:p w14:paraId="2851FA66" w14:textId="77777777" w:rsidR="003B53CC" w:rsidRPr="003B53CC" w:rsidRDefault="003B53CC" w:rsidP="003B53CC">
            <w:pPr>
              <w:pStyle w:val="NoSpacing"/>
              <w:rPr>
                <w:lang w:val="en-US"/>
              </w:rPr>
            </w:pPr>
            <w:r w:rsidRPr="003B53CC">
              <w:rPr>
                <w:lang w:val="en-US"/>
              </w:rPr>
              <w:t xml:space="preserve">Project Manager </w:t>
            </w:r>
          </w:p>
          <w:p w14:paraId="6BFFD63F" w14:textId="77777777" w:rsidR="003B53CC" w:rsidRPr="003B53CC" w:rsidRDefault="003B53CC" w:rsidP="003B53CC">
            <w:pPr>
              <w:pStyle w:val="NoSpacing"/>
              <w:rPr>
                <w:lang w:val="en-US"/>
              </w:rPr>
            </w:pPr>
            <w:r w:rsidRPr="003B53CC">
              <w:rPr>
                <w:lang w:val="en-US"/>
              </w:rPr>
              <w:t>(11/07/22 - 29/07/22)</w:t>
            </w:r>
          </w:p>
          <w:p w14:paraId="50CB1BC2" w14:textId="77777777" w:rsidR="003B53CC" w:rsidRPr="003B53CC" w:rsidRDefault="003B53CC" w:rsidP="003B53CC">
            <w:pPr>
              <w:pStyle w:val="NoSpacing"/>
              <w:rPr>
                <w:lang w:val="en-US"/>
              </w:rPr>
            </w:pPr>
          </w:p>
          <w:p w14:paraId="1AF4B879" w14:textId="77777777" w:rsidR="003B53CC" w:rsidRPr="003B53CC" w:rsidRDefault="003B53CC" w:rsidP="003B53CC">
            <w:pPr>
              <w:pStyle w:val="NoSpacing"/>
              <w:rPr>
                <w:lang w:val="en-US"/>
              </w:rPr>
            </w:pPr>
            <w:r w:rsidRPr="003B53CC">
              <w:rPr>
                <w:lang w:val="en-US"/>
              </w:rPr>
              <w:t>Full-Stack Software Engineer</w:t>
            </w:r>
          </w:p>
          <w:p w14:paraId="3955A903" w14:textId="77777777" w:rsidR="003B53CC" w:rsidRPr="003B53CC" w:rsidRDefault="003B53CC" w:rsidP="003B53CC">
            <w:pPr>
              <w:pStyle w:val="NoSpacing"/>
              <w:rPr>
                <w:lang w:val="en-US"/>
              </w:rPr>
            </w:pPr>
          </w:p>
        </w:tc>
        <w:tc>
          <w:tcPr>
            <w:tcW w:w="3120" w:type="dxa"/>
            <w:shd w:val="clear" w:color="auto" w:fill="DEEAF6" w:themeFill="accent5" w:themeFillTint="33"/>
          </w:tcPr>
          <w:p w14:paraId="2641B4A1" w14:textId="77777777" w:rsidR="003B53CC" w:rsidRPr="003B53CC" w:rsidRDefault="003B53CC" w:rsidP="003B53CC">
            <w:pPr>
              <w:pStyle w:val="NoSpacing"/>
              <w:rPr>
                <w:lang w:val="en-US"/>
              </w:rPr>
            </w:pPr>
            <w:r w:rsidRPr="003B53CC">
              <w:rPr>
                <w:lang w:val="en-US"/>
              </w:rPr>
              <w:t>Project Management</w:t>
            </w:r>
          </w:p>
          <w:p w14:paraId="41BB447A" w14:textId="77777777" w:rsidR="003B53CC" w:rsidRPr="003B53CC" w:rsidRDefault="003B53CC" w:rsidP="003B53CC">
            <w:pPr>
              <w:pStyle w:val="NoSpacing"/>
              <w:rPr>
                <w:lang w:val="en-US"/>
              </w:rPr>
            </w:pPr>
            <w:r w:rsidRPr="003B53CC">
              <w:rPr>
                <w:lang w:val="en-US"/>
              </w:rPr>
              <w:t>Project Design</w:t>
            </w:r>
          </w:p>
          <w:p w14:paraId="483EDACE" w14:textId="77777777" w:rsidR="003B53CC" w:rsidRPr="003B53CC" w:rsidRDefault="003B53CC" w:rsidP="003B53CC">
            <w:pPr>
              <w:pStyle w:val="NoSpacing"/>
              <w:rPr>
                <w:lang w:val="en-US"/>
              </w:rPr>
            </w:pPr>
            <w:r w:rsidRPr="003B53CC">
              <w:rPr>
                <w:lang w:val="en-US"/>
              </w:rPr>
              <w:t>Project Implementation</w:t>
            </w:r>
          </w:p>
          <w:p w14:paraId="2E5CEC8D" w14:textId="77777777" w:rsidR="003B53CC" w:rsidRPr="003B53CC" w:rsidRDefault="003B53CC" w:rsidP="003B53CC">
            <w:pPr>
              <w:pStyle w:val="NoSpacing"/>
              <w:rPr>
                <w:lang w:val="en-US"/>
              </w:rPr>
            </w:pPr>
            <w:r w:rsidRPr="003B53CC">
              <w:rPr>
                <w:lang w:val="en-US"/>
              </w:rPr>
              <w:t>Software Development</w:t>
            </w:r>
          </w:p>
          <w:p w14:paraId="3DEB9D49" w14:textId="77777777" w:rsidR="003B53CC" w:rsidRPr="003B53CC" w:rsidRDefault="003B53CC" w:rsidP="003B53CC">
            <w:pPr>
              <w:pStyle w:val="NoSpacing"/>
              <w:rPr>
                <w:lang w:val="en-US"/>
              </w:rPr>
            </w:pPr>
            <w:r w:rsidRPr="003B53CC">
              <w:rPr>
                <w:lang w:val="en-US"/>
              </w:rPr>
              <w:t>Product Review</w:t>
            </w:r>
          </w:p>
          <w:p w14:paraId="12FDDEFA" w14:textId="77777777" w:rsidR="003B53CC" w:rsidRPr="003B53CC" w:rsidRDefault="003B53CC" w:rsidP="003B53CC">
            <w:pPr>
              <w:pStyle w:val="NoSpacing"/>
              <w:rPr>
                <w:lang w:val="en-US"/>
              </w:rPr>
            </w:pPr>
            <w:r w:rsidRPr="003B53CC">
              <w:rPr>
                <w:lang w:val="en-US"/>
              </w:rPr>
              <w:t>Product Validation</w:t>
            </w:r>
          </w:p>
          <w:p w14:paraId="305FCE0D" w14:textId="77777777" w:rsidR="003B53CC" w:rsidRPr="003B53CC" w:rsidRDefault="003B53CC" w:rsidP="003B53CC">
            <w:pPr>
              <w:pStyle w:val="NoSpacing"/>
              <w:rPr>
                <w:lang w:val="en-US"/>
              </w:rPr>
            </w:pPr>
            <w:r w:rsidRPr="003B53CC">
              <w:rPr>
                <w:lang w:val="en-US"/>
              </w:rPr>
              <w:t>Quality Control</w:t>
            </w:r>
          </w:p>
        </w:tc>
      </w:tr>
      <w:tr w:rsidR="003B53CC" w:rsidRPr="003B53CC" w14:paraId="5D47D7F7" w14:textId="77777777">
        <w:tc>
          <w:tcPr>
            <w:tcW w:w="2370" w:type="dxa"/>
            <w:shd w:val="clear" w:color="auto" w:fill="D5DCE4" w:themeFill="text2" w:themeFillTint="33"/>
            <w:vAlign w:val="center"/>
          </w:tcPr>
          <w:p w14:paraId="064ACBD4" w14:textId="77777777" w:rsidR="003B53CC" w:rsidRPr="003B53CC" w:rsidRDefault="003B53CC" w:rsidP="003B53CC">
            <w:pPr>
              <w:pStyle w:val="NoSpacing"/>
              <w:rPr>
                <w:lang w:val="en-US"/>
              </w:rPr>
            </w:pPr>
            <w:r w:rsidRPr="003B53CC">
              <w:rPr>
                <w:lang w:val="en-US"/>
              </w:rPr>
              <w:t>Rory Allen</w:t>
            </w:r>
          </w:p>
        </w:tc>
        <w:tc>
          <w:tcPr>
            <w:tcW w:w="3870" w:type="dxa"/>
            <w:shd w:val="clear" w:color="auto" w:fill="D5DCE4" w:themeFill="text2" w:themeFillTint="33"/>
            <w:vAlign w:val="center"/>
          </w:tcPr>
          <w:p w14:paraId="7E7A46FF" w14:textId="77777777" w:rsidR="003B53CC" w:rsidRPr="003B53CC" w:rsidRDefault="003B53CC" w:rsidP="003B53CC">
            <w:pPr>
              <w:pStyle w:val="NoSpacing"/>
              <w:rPr>
                <w:lang w:val="en-US"/>
              </w:rPr>
            </w:pPr>
          </w:p>
          <w:p w14:paraId="3402B3AD" w14:textId="77777777" w:rsidR="003B53CC" w:rsidRPr="003B53CC" w:rsidRDefault="003B53CC" w:rsidP="003B53CC">
            <w:pPr>
              <w:pStyle w:val="NoSpacing"/>
              <w:rPr>
                <w:lang w:val="en-US"/>
              </w:rPr>
            </w:pPr>
            <w:r w:rsidRPr="003B53CC">
              <w:rPr>
                <w:lang w:val="en-US"/>
              </w:rPr>
              <w:t xml:space="preserve">Project Manager </w:t>
            </w:r>
          </w:p>
          <w:p w14:paraId="66B3C43E" w14:textId="77777777" w:rsidR="003B53CC" w:rsidRPr="003B53CC" w:rsidRDefault="003B53CC" w:rsidP="003B53CC">
            <w:pPr>
              <w:pStyle w:val="NoSpacing"/>
              <w:rPr>
                <w:lang w:val="en-US"/>
              </w:rPr>
            </w:pPr>
            <w:r w:rsidRPr="003B53CC">
              <w:rPr>
                <w:lang w:val="en-US"/>
              </w:rPr>
              <w:t>(30/07/22 - 28/08/22)</w:t>
            </w:r>
          </w:p>
          <w:p w14:paraId="197C7AE8" w14:textId="77777777" w:rsidR="003B53CC" w:rsidRPr="003B53CC" w:rsidRDefault="003B53CC" w:rsidP="003B53CC">
            <w:pPr>
              <w:pStyle w:val="NoSpacing"/>
              <w:rPr>
                <w:lang w:val="en-US"/>
              </w:rPr>
            </w:pPr>
          </w:p>
          <w:p w14:paraId="5783DDD6" w14:textId="77777777" w:rsidR="003B53CC" w:rsidRPr="003B53CC" w:rsidRDefault="003B53CC" w:rsidP="003B53CC">
            <w:pPr>
              <w:pStyle w:val="NoSpacing"/>
              <w:rPr>
                <w:lang w:val="en-US"/>
              </w:rPr>
            </w:pPr>
            <w:r w:rsidRPr="003B53CC">
              <w:rPr>
                <w:lang w:val="en-US"/>
              </w:rPr>
              <w:t>Full-Stack Software Engineer</w:t>
            </w:r>
          </w:p>
          <w:p w14:paraId="78E2467C" w14:textId="77777777" w:rsidR="003B53CC" w:rsidRPr="003B53CC" w:rsidRDefault="003B53CC" w:rsidP="003B53CC">
            <w:pPr>
              <w:pStyle w:val="NoSpacing"/>
              <w:rPr>
                <w:lang w:val="en-US"/>
              </w:rPr>
            </w:pPr>
          </w:p>
        </w:tc>
        <w:tc>
          <w:tcPr>
            <w:tcW w:w="3120" w:type="dxa"/>
            <w:shd w:val="clear" w:color="auto" w:fill="D5DCE4" w:themeFill="text2" w:themeFillTint="33"/>
          </w:tcPr>
          <w:p w14:paraId="1BB70AE5" w14:textId="77777777" w:rsidR="003B53CC" w:rsidRPr="003B53CC" w:rsidRDefault="003B53CC" w:rsidP="003B53CC">
            <w:pPr>
              <w:pStyle w:val="NoSpacing"/>
              <w:rPr>
                <w:lang w:val="en-US"/>
              </w:rPr>
            </w:pPr>
            <w:r w:rsidRPr="003B53CC">
              <w:rPr>
                <w:lang w:val="en-US"/>
              </w:rPr>
              <w:t>Project Management</w:t>
            </w:r>
          </w:p>
          <w:p w14:paraId="5829B2CE" w14:textId="77777777" w:rsidR="003B53CC" w:rsidRPr="003B53CC" w:rsidRDefault="003B53CC" w:rsidP="003B53CC">
            <w:pPr>
              <w:pStyle w:val="NoSpacing"/>
              <w:rPr>
                <w:lang w:val="en-US"/>
              </w:rPr>
            </w:pPr>
            <w:r w:rsidRPr="003B53CC">
              <w:rPr>
                <w:lang w:val="en-US"/>
              </w:rPr>
              <w:t>Project Design</w:t>
            </w:r>
          </w:p>
          <w:p w14:paraId="52BD6AD7" w14:textId="77777777" w:rsidR="003B53CC" w:rsidRPr="003B53CC" w:rsidRDefault="003B53CC" w:rsidP="003B53CC">
            <w:pPr>
              <w:pStyle w:val="NoSpacing"/>
              <w:rPr>
                <w:lang w:val="en-US"/>
              </w:rPr>
            </w:pPr>
            <w:r w:rsidRPr="003B53CC">
              <w:rPr>
                <w:lang w:val="en-US"/>
              </w:rPr>
              <w:t>Project Implementation</w:t>
            </w:r>
          </w:p>
          <w:p w14:paraId="47B8AA6C" w14:textId="77777777" w:rsidR="003B53CC" w:rsidRPr="003B53CC" w:rsidRDefault="003B53CC" w:rsidP="003B53CC">
            <w:pPr>
              <w:pStyle w:val="NoSpacing"/>
              <w:rPr>
                <w:lang w:val="en-US"/>
              </w:rPr>
            </w:pPr>
            <w:r w:rsidRPr="003B53CC">
              <w:rPr>
                <w:lang w:val="en-US"/>
              </w:rPr>
              <w:t>Software Development</w:t>
            </w:r>
          </w:p>
          <w:p w14:paraId="126ED5CB" w14:textId="77777777" w:rsidR="003B53CC" w:rsidRPr="003B53CC" w:rsidRDefault="003B53CC" w:rsidP="003B53CC">
            <w:pPr>
              <w:pStyle w:val="NoSpacing"/>
              <w:rPr>
                <w:lang w:val="en-US"/>
              </w:rPr>
            </w:pPr>
            <w:r w:rsidRPr="003B53CC">
              <w:rPr>
                <w:lang w:val="en-US"/>
              </w:rPr>
              <w:t>Product Review</w:t>
            </w:r>
          </w:p>
          <w:p w14:paraId="410C7715" w14:textId="77777777" w:rsidR="003B53CC" w:rsidRPr="003B53CC" w:rsidRDefault="003B53CC" w:rsidP="003B53CC">
            <w:pPr>
              <w:pStyle w:val="NoSpacing"/>
              <w:rPr>
                <w:lang w:val="en-US"/>
              </w:rPr>
            </w:pPr>
            <w:r w:rsidRPr="003B53CC">
              <w:rPr>
                <w:lang w:val="en-US"/>
              </w:rPr>
              <w:t>Product Validation</w:t>
            </w:r>
          </w:p>
          <w:p w14:paraId="16412C29" w14:textId="77777777" w:rsidR="003B53CC" w:rsidRPr="003B53CC" w:rsidRDefault="003B53CC" w:rsidP="003B53CC">
            <w:pPr>
              <w:pStyle w:val="NoSpacing"/>
              <w:rPr>
                <w:lang w:val="en-US"/>
              </w:rPr>
            </w:pPr>
            <w:r w:rsidRPr="003B53CC">
              <w:rPr>
                <w:lang w:val="en-US"/>
              </w:rPr>
              <w:t>Quality Control</w:t>
            </w:r>
          </w:p>
        </w:tc>
      </w:tr>
      <w:tr w:rsidR="003B53CC" w:rsidRPr="003B53CC" w14:paraId="1B2E156B" w14:textId="77777777">
        <w:tc>
          <w:tcPr>
            <w:tcW w:w="2370" w:type="dxa"/>
            <w:shd w:val="clear" w:color="auto" w:fill="DEEAF6" w:themeFill="accent5" w:themeFillTint="33"/>
            <w:vAlign w:val="center"/>
          </w:tcPr>
          <w:p w14:paraId="28350BFA" w14:textId="77777777" w:rsidR="003B53CC" w:rsidRPr="003B53CC" w:rsidRDefault="003B53CC" w:rsidP="003B53CC">
            <w:pPr>
              <w:pStyle w:val="NoSpacing"/>
              <w:rPr>
                <w:lang w:val="en-US"/>
              </w:rPr>
            </w:pPr>
            <w:r w:rsidRPr="003B53CC">
              <w:rPr>
                <w:lang w:val="en-US"/>
              </w:rPr>
              <w:t>Nathan Downes</w:t>
            </w:r>
          </w:p>
        </w:tc>
        <w:tc>
          <w:tcPr>
            <w:tcW w:w="3870" w:type="dxa"/>
            <w:shd w:val="clear" w:color="auto" w:fill="DEEAF6" w:themeFill="accent5" w:themeFillTint="33"/>
            <w:vAlign w:val="center"/>
          </w:tcPr>
          <w:p w14:paraId="16194938" w14:textId="77777777" w:rsidR="003B53CC" w:rsidRPr="003B53CC" w:rsidRDefault="003B53CC" w:rsidP="003B53CC">
            <w:pPr>
              <w:pStyle w:val="NoSpacing"/>
              <w:rPr>
                <w:lang w:val="en-US"/>
              </w:rPr>
            </w:pPr>
          </w:p>
          <w:p w14:paraId="631AA330" w14:textId="77777777" w:rsidR="003B53CC" w:rsidRPr="003B53CC" w:rsidRDefault="003B53CC" w:rsidP="003B53CC">
            <w:pPr>
              <w:pStyle w:val="NoSpacing"/>
              <w:rPr>
                <w:lang w:val="en-US"/>
              </w:rPr>
            </w:pPr>
            <w:r w:rsidRPr="003B53CC">
              <w:rPr>
                <w:lang w:val="en-US"/>
              </w:rPr>
              <w:t xml:space="preserve">Project Manager </w:t>
            </w:r>
          </w:p>
          <w:p w14:paraId="0FF34AF9" w14:textId="77777777" w:rsidR="003B53CC" w:rsidRPr="003B53CC" w:rsidRDefault="003B53CC" w:rsidP="003B53CC">
            <w:pPr>
              <w:pStyle w:val="NoSpacing"/>
              <w:rPr>
                <w:lang w:val="en-US"/>
              </w:rPr>
            </w:pPr>
            <w:r w:rsidRPr="003B53CC">
              <w:rPr>
                <w:lang w:val="en-US"/>
              </w:rPr>
              <w:t>(29/08/22 - 18/09/22)</w:t>
            </w:r>
          </w:p>
          <w:p w14:paraId="038FE078" w14:textId="77777777" w:rsidR="003B53CC" w:rsidRPr="003B53CC" w:rsidRDefault="003B53CC" w:rsidP="003B53CC">
            <w:pPr>
              <w:pStyle w:val="NoSpacing"/>
              <w:rPr>
                <w:lang w:val="en-US"/>
              </w:rPr>
            </w:pPr>
          </w:p>
          <w:p w14:paraId="41A2FCF0" w14:textId="77777777" w:rsidR="003B53CC" w:rsidRPr="003B53CC" w:rsidRDefault="003B53CC" w:rsidP="003B53CC">
            <w:pPr>
              <w:pStyle w:val="NoSpacing"/>
              <w:rPr>
                <w:lang w:val="en-US"/>
              </w:rPr>
            </w:pPr>
            <w:r w:rsidRPr="003B53CC">
              <w:rPr>
                <w:lang w:val="en-US"/>
              </w:rPr>
              <w:t>Full-Stack Software Engineer</w:t>
            </w:r>
          </w:p>
          <w:p w14:paraId="24CE5682" w14:textId="77777777" w:rsidR="003B53CC" w:rsidRPr="003B53CC" w:rsidRDefault="003B53CC" w:rsidP="003B53CC">
            <w:pPr>
              <w:pStyle w:val="NoSpacing"/>
              <w:rPr>
                <w:lang w:val="en-US"/>
              </w:rPr>
            </w:pPr>
          </w:p>
        </w:tc>
        <w:tc>
          <w:tcPr>
            <w:tcW w:w="3120" w:type="dxa"/>
            <w:shd w:val="clear" w:color="auto" w:fill="DEEAF6" w:themeFill="accent5" w:themeFillTint="33"/>
          </w:tcPr>
          <w:p w14:paraId="1AD99278" w14:textId="77777777" w:rsidR="003B53CC" w:rsidRPr="003B53CC" w:rsidRDefault="003B53CC" w:rsidP="003B53CC">
            <w:pPr>
              <w:pStyle w:val="NoSpacing"/>
              <w:rPr>
                <w:lang w:val="en-US"/>
              </w:rPr>
            </w:pPr>
            <w:r w:rsidRPr="003B53CC">
              <w:rPr>
                <w:lang w:val="en-US"/>
              </w:rPr>
              <w:t>Project Management</w:t>
            </w:r>
          </w:p>
          <w:p w14:paraId="27D4C5E2" w14:textId="77777777" w:rsidR="003B53CC" w:rsidRPr="003B53CC" w:rsidRDefault="003B53CC" w:rsidP="003B53CC">
            <w:pPr>
              <w:pStyle w:val="NoSpacing"/>
              <w:rPr>
                <w:lang w:val="en-US"/>
              </w:rPr>
            </w:pPr>
            <w:r w:rsidRPr="003B53CC">
              <w:rPr>
                <w:lang w:val="en-US"/>
              </w:rPr>
              <w:t>Project Design</w:t>
            </w:r>
          </w:p>
          <w:p w14:paraId="28B84319" w14:textId="77777777" w:rsidR="003B53CC" w:rsidRPr="003B53CC" w:rsidRDefault="003B53CC" w:rsidP="003B53CC">
            <w:pPr>
              <w:pStyle w:val="NoSpacing"/>
              <w:rPr>
                <w:lang w:val="en-US"/>
              </w:rPr>
            </w:pPr>
            <w:r w:rsidRPr="003B53CC">
              <w:rPr>
                <w:lang w:val="en-US"/>
              </w:rPr>
              <w:t>Project Implementation</w:t>
            </w:r>
          </w:p>
          <w:p w14:paraId="3FF2E14F" w14:textId="77777777" w:rsidR="003B53CC" w:rsidRPr="003B53CC" w:rsidRDefault="003B53CC" w:rsidP="003B53CC">
            <w:pPr>
              <w:pStyle w:val="NoSpacing"/>
              <w:rPr>
                <w:lang w:val="en-US"/>
              </w:rPr>
            </w:pPr>
            <w:r w:rsidRPr="003B53CC">
              <w:rPr>
                <w:lang w:val="en-US"/>
              </w:rPr>
              <w:t>Software Development</w:t>
            </w:r>
          </w:p>
          <w:p w14:paraId="63BA7B9F" w14:textId="77777777" w:rsidR="003B53CC" w:rsidRPr="003B53CC" w:rsidRDefault="003B53CC" w:rsidP="003B53CC">
            <w:pPr>
              <w:pStyle w:val="NoSpacing"/>
              <w:rPr>
                <w:lang w:val="en-US"/>
              </w:rPr>
            </w:pPr>
            <w:r w:rsidRPr="003B53CC">
              <w:rPr>
                <w:lang w:val="en-US"/>
              </w:rPr>
              <w:t>Product Review</w:t>
            </w:r>
          </w:p>
          <w:p w14:paraId="0425807F" w14:textId="77777777" w:rsidR="003B53CC" w:rsidRPr="003B53CC" w:rsidRDefault="003B53CC" w:rsidP="003B53CC">
            <w:pPr>
              <w:pStyle w:val="NoSpacing"/>
              <w:rPr>
                <w:lang w:val="en-US"/>
              </w:rPr>
            </w:pPr>
            <w:r w:rsidRPr="003B53CC">
              <w:rPr>
                <w:lang w:val="en-US"/>
              </w:rPr>
              <w:t>Product Validation</w:t>
            </w:r>
          </w:p>
          <w:p w14:paraId="2DBF33AC" w14:textId="77777777" w:rsidR="003B53CC" w:rsidRPr="003B53CC" w:rsidRDefault="003B53CC" w:rsidP="003B53CC">
            <w:pPr>
              <w:pStyle w:val="NoSpacing"/>
              <w:rPr>
                <w:lang w:val="en-US"/>
              </w:rPr>
            </w:pPr>
            <w:r w:rsidRPr="003B53CC">
              <w:rPr>
                <w:lang w:val="en-US"/>
              </w:rPr>
              <w:t>Quality Control</w:t>
            </w:r>
          </w:p>
        </w:tc>
      </w:tr>
      <w:tr w:rsidR="003B53CC" w:rsidRPr="003B53CC" w14:paraId="6D98F3F0" w14:textId="77777777">
        <w:trPr>
          <w:trHeight w:val="300"/>
        </w:trPr>
        <w:tc>
          <w:tcPr>
            <w:tcW w:w="2370" w:type="dxa"/>
            <w:shd w:val="clear" w:color="auto" w:fill="D5DCE4" w:themeFill="text2" w:themeFillTint="33"/>
            <w:vAlign w:val="center"/>
          </w:tcPr>
          <w:p w14:paraId="51F86BBB" w14:textId="77777777" w:rsidR="003B53CC" w:rsidRPr="003B53CC" w:rsidRDefault="003B53CC" w:rsidP="003B53CC">
            <w:pPr>
              <w:pStyle w:val="NoSpacing"/>
              <w:rPr>
                <w:lang w:val="en-US"/>
              </w:rPr>
            </w:pPr>
            <w:r w:rsidRPr="003B53CC">
              <w:rPr>
                <w:lang w:val="en-US"/>
              </w:rPr>
              <w:t>Nathan Snow</w:t>
            </w:r>
          </w:p>
        </w:tc>
        <w:tc>
          <w:tcPr>
            <w:tcW w:w="3870" w:type="dxa"/>
            <w:shd w:val="clear" w:color="auto" w:fill="D5DCE4" w:themeFill="text2" w:themeFillTint="33"/>
            <w:vAlign w:val="center"/>
          </w:tcPr>
          <w:p w14:paraId="4249D82C" w14:textId="77777777" w:rsidR="003B53CC" w:rsidRPr="003B53CC" w:rsidRDefault="003B53CC" w:rsidP="003B53CC">
            <w:pPr>
              <w:pStyle w:val="NoSpacing"/>
              <w:rPr>
                <w:lang w:val="en-US"/>
              </w:rPr>
            </w:pPr>
          </w:p>
          <w:p w14:paraId="25F6F7C3" w14:textId="77777777" w:rsidR="003B53CC" w:rsidRPr="003B53CC" w:rsidRDefault="003B53CC" w:rsidP="003B53CC">
            <w:pPr>
              <w:pStyle w:val="NoSpacing"/>
              <w:rPr>
                <w:lang w:val="en-US"/>
              </w:rPr>
            </w:pPr>
            <w:r w:rsidRPr="003B53CC">
              <w:rPr>
                <w:lang w:val="en-US"/>
              </w:rPr>
              <w:t xml:space="preserve">Project Manager </w:t>
            </w:r>
          </w:p>
          <w:p w14:paraId="0E8BBD46" w14:textId="77777777" w:rsidR="003B53CC" w:rsidRPr="003B53CC" w:rsidRDefault="003B53CC" w:rsidP="003B53CC">
            <w:pPr>
              <w:pStyle w:val="NoSpacing"/>
              <w:rPr>
                <w:lang w:val="en-US"/>
              </w:rPr>
            </w:pPr>
            <w:r w:rsidRPr="003B53CC">
              <w:rPr>
                <w:lang w:val="en-US"/>
              </w:rPr>
              <w:t>(19/09/22 - 14/10/22)</w:t>
            </w:r>
          </w:p>
          <w:p w14:paraId="21E8DA35" w14:textId="77777777" w:rsidR="003B53CC" w:rsidRPr="003B53CC" w:rsidRDefault="003B53CC" w:rsidP="003B53CC">
            <w:pPr>
              <w:pStyle w:val="NoSpacing"/>
              <w:rPr>
                <w:lang w:val="en-US"/>
              </w:rPr>
            </w:pPr>
          </w:p>
          <w:p w14:paraId="7D07EA6F" w14:textId="77777777" w:rsidR="003B53CC" w:rsidRPr="003B53CC" w:rsidRDefault="003B53CC" w:rsidP="003B53CC">
            <w:pPr>
              <w:pStyle w:val="NoSpacing"/>
              <w:rPr>
                <w:lang w:val="en-US"/>
              </w:rPr>
            </w:pPr>
            <w:r w:rsidRPr="003B53CC">
              <w:rPr>
                <w:lang w:val="en-US"/>
              </w:rPr>
              <w:t>Full-Stack Software Engineer</w:t>
            </w:r>
          </w:p>
          <w:p w14:paraId="33B99398" w14:textId="77777777" w:rsidR="003B53CC" w:rsidRPr="003B53CC" w:rsidRDefault="003B53CC" w:rsidP="003B53CC">
            <w:pPr>
              <w:pStyle w:val="NoSpacing"/>
              <w:rPr>
                <w:lang w:val="en-US"/>
              </w:rPr>
            </w:pPr>
          </w:p>
        </w:tc>
        <w:tc>
          <w:tcPr>
            <w:tcW w:w="3120" w:type="dxa"/>
            <w:shd w:val="clear" w:color="auto" w:fill="D5DCE4" w:themeFill="text2" w:themeFillTint="33"/>
          </w:tcPr>
          <w:p w14:paraId="715FFE04" w14:textId="77777777" w:rsidR="003B53CC" w:rsidRPr="003B53CC" w:rsidRDefault="003B53CC" w:rsidP="003B53CC">
            <w:pPr>
              <w:pStyle w:val="NoSpacing"/>
              <w:rPr>
                <w:lang w:val="en-US"/>
              </w:rPr>
            </w:pPr>
            <w:r w:rsidRPr="003B53CC">
              <w:rPr>
                <w:lang w:val="en-US"/>
              </w:rPr>
              <w:t>Project Management</w:t>
            </w:r>
          </w:p>
          <w:p w14:paraId="0AA0CA74" w14:textId="77777777" w:rsidR="003B53CC" w:rsidRPr="003B53CC" w:rsidRDefault="003B53CC" w:rsidP="003B53CC">
            <w:pPr>
              <w:pStyle w:val="NoSpacing"/>
              <w:rPr>
                <w:lang w:val="en-US"/>
              </w:rPr>
            </w:pPr>
            <w:r w:rsidRPr="003B53CC">
              <w:rPr>
                <w:lang w:val="en-US"/>
              </w:rPr>
              <w:t>Project Design</w:t>
            </w:r>
          </w:p>
          <w:p w14:paraId="5583864D" w14:textId="77777777" w:rsidR="003B53CC" w:rsidRPr="003B53CC" w:rsidRDefault="003B53CC" w:rsidP="003B53CC">
            <w:pPr>
              <w:pStyle w:val="NoSpacing"/>
              <w:rPr>
                <w:lang w:val="en-US"/>
              </w:rPr>
            </w:pPr>
            <w:r w:rsidRPr="003B53CC">
              <w:rPr>
                <w:lang w:val="en-US"/>
              </w:rPr>
              <w:t>Project Implementation</w:t>
            </w:r>
          </w:p>
          <w:p w14:paraId="31C420B9" w14:textId="77777777" w:rsidR="003B53CC" w:rsidRPr="003B53CC" w:rsidRDefault="003B53CC" w:rsidP="003B53CC">
            <w:pPr>
              <w:pStyle w:val="NoSpacing"/>
              <w:rPr>
                <w:lang w:val="en-US"/>
              </w:rPr>
            </w:pPr>
            <w:r w:rsidRPr="003B53CC">
              <w:rPr>
                <w:lang w:val="en-US"/>
              </w:rPr>
              <w:t>Software Development</w:t>
            </w:r>
          </w:p>
          <w:p w14:paraId="4C283080" w14:textId="77777777" w:rsidR="003B53CC" w:rsidRPr="003B53CC" w:rsidRDefault="003B53CC" w:rsidP="003B53CC">
            <w:pPr>
              <w:pStyle w:val="NoSpacing"/>
              <w:rPr>
                <w:lang w:val="en-US"/>
              </w:rPr>
            </w:pPr>
            <w:r w:rsidRPr="003B53CC">
              <w:rPr>
                <w:lang w:val="en-US"/>
              </w:rPr>
              <w:t>Product Review</w:t>
            </w:r>
          </w:p>
          <w:p w14:paraId="3CD9696E" w14:textId="77777777" w:rsidR="003B53CC" w:rsidRPr="003B53CC" w:rsidRDefault="003B53CC" w:rsidP="003B53CC">
            <w:pPr>
              <w:pStyle w:val="NoSpacing"/>
              <w:rPr>
                <w:lang w:val="en-US"/>
              </w:rPr>
            </w:pPr>
            <w:r w:rsidRPr="003B53CC">
              <w:rPr>
                <w:lang w:val="en-US"/>
              </w:rPr>
              <w:t>Product Validation</w:t>
            </w:r>
          </w:p>
          <w:p w14:paraId="7BAE6D03" w14:textId="77777777" w:rsidR="003B53CC" w:rsidRPr="003B53CC" w:rsidRDefault="003B53CC" w:rsidP="00E8192D">
            <w:pPr>
              <w:pStyle w:val="NoSpacing"/>
              <w:keepNext/>
              <w:rPr>
                <w:lang w:val="en-US"/>
              </w:rPr>
            </w:pPr>
            <w:r w:rsidRPr="003B53CC">
              <w:rPr>
                <w:lang w:val="en-US"/>
              </w:rPr>
              <w:t>Quality Control</w:t>
            </w:r>
          </w:p>
        </w:tc>
      </w:tr>
    </w:tbl>
    <w:p w14:paraId="427FDB41" w14:textId="26EDFED7" w:rsidR="003B53CC" w:rsidRPr="00FE3C93" w:rsidRDefault="00E8192D" w:rsidP="00E8192D">
      <w:pPr>
        <w:pStyle w:val="Caption"/>
        <w:rPr>
          <w:lang w:val="en-US"/>
        </w:rPr>
      </w:pPr>
      <w:bookmarkStart w:id="180" w:name="_Toc109934058"/>
      <w:r>
        <w:t xml:space="preserve">Table </w:t>
      </w:r>
      <w:r>
        <w:fldChar w:fldCharType="begin"/>
      </w:r>
      <w:r>
        <w:instrText xml:space="preserve"> SEQ Table \* ARABIC </w:instrText>
      </w:r>
      <w:r>
        <w:fldChar w:fldCharType="separate"/>
      </w:r>
      <w:r w:rsidR="00180436">
        <w:rPr>
          <w:noProof/>
        </w:rPr>
        <w:t>3</w:t>
      </w:r>
      <w:r>
        <w:fldChar w:fldCharType="end"/>
      </w:r>
      <w:r>
        <w:t xml:space="preserve">: </w:t>
      </w:r>
      <w:r w:rsidRPr="004F403E">
        <w:t>Roles and Responsibilities of the Team</w:t>
      </w:r>
      <w:bookmarkEnd w:id="180"/>
    </w:p>
    <w:p w14:paraId="2B0A1C38" w14:textId="77777777" w:rsidR="00FE3C93" w:rsidRPr="00FE3C93" w:rsidRDefault="00FE3C93" w:rsidP="00FE3C93">
      <w:pPr>
        <w:rPr>
          <w:lang w:val="en-US"/>
        </w:rPr>
      </w:pPr>
    </w:p>
    <w:p w14:paraId="35A89B0D" w14:textId="20D3FE66" w:rsidR="00924C1F" w:rsidRDefault="3E03183B" w:rsidP="00680E3C">
      <w:pPr>
        <w:pStyle w:val="Heading1"/>
        <w:numPr>
          <w:ilvl w:val="0"/>
          <w:numId w:val="33"/>
        </w:numPr>
      </w:pPr>
      <w:bookmarkStart w:id="181" w:name="_Toc109934702"/>
      <w:r>
        <w:t>Managerial Process Plan</w:t>
      </w:r>
      <w:bookmarkEnd w:id="181"/>
    </w:p>
    <w:p w14:paraId="28AE319E" w14:textId="6FBBB9CA" w:rsidR="00587DF5" w:rsidRDefault="00680E3C" w:rsidP="00587DF5">
      <w:pPr>
        <w:pStyle w:val="Heading2"/>
      </w:pPr>
      <w:bookmarkStart w:id="182" w:name="_Toc109934703"/>
      <w:commentRangeStart w:id="183"/>
      <w:proofErr w:type="spellStart"/>
      <w:r>
        <w:t>i</w:t>
      </w:r>
      <w:proofErr w:type="spellEnd"/>
      <w:r>
        <w:t xml:space="preserve">. </w:t>
      </w:r>
      <w:r w:rsidR="2E0B4B9F">
        <w:t>Risk Management Plan</w:t>
      </w:r>
      <w:bookmarkEnd w:id="182"/>
      <w:commentRangeEnd w:id="183"/>
      <w:r w:rsidR="006758A3">
        <w:rPr>
          <w:rStyle w:val="CommentReference"/>
          <w:rFonts w:asciiTheme="minorHAnsi" w:eastAsiaTheme="minorHAnsi" w:hAnsiTheme="minorHAnsi" w:cstheme="minorBidi"/>
          <w:color w:val="auto"/>
          <w:lang w:val="en-AU"/>
        </w:rPr>
        <w:commentReference w:id="183"/>
      </w:r>
    </w:p>
    <w:p w14:paraId="26EB89EC" w14:textId="5EA7991B" w:rsidR="00587DF5" w:rsidRDefault="00587DF5" w:rsidP="00587DF5">
      <w:pPr>
        <w:rPr>
          <w:ins w:id="184" w:author="Lily Li" w:date="2022-08-05T11:41:00Z"/>
          <w:lang w:val="en-US"/>
        </w:rPr>
      </w:pPr>
      <w:r w:rsidRPr="00587DF5">
        <w:rPr>
          <w:lang w:val="en-US"/>
        </w:rPr>
        <w:t>The software project’s schedule and its product’s quality are threatened by a variety of potential risks over the course of the software development life cycle. Sommerville (2016) describes the importance of identifying risks, and of developing strategies to avoid, mitigate, and/or implement contingencies to the effects of those risks identified. The threat that a risk poses can be measured by its probability (i.e., Low, Medium, or High likelihood), and the severity of its effects (i.e., Catastrophic, Serious, Tolerable, or Insignificant). Table 1 below lists potential risks to the success of the project (in descending probability), and proposed avoidance/mitigation/contingency strategies for each.</w:t>
      </w:r>
    </w:p>
    <w:p w14:paraId="5EA988CF" w14:textId="77660523" w:rsidR="006758A3" w:rsidRDefault="006758A3" w:rsidP="00587DF5">
      <w:pPr>
        <w:rPr>
          <w:ins w:id="185" w:author="Lily Li" w:date="2022-08-05T11:41:00Z"/>
          <w:lang w:val="en-US"/>
        </w:rPr>
      </w:pPr>
      <w:ins w:id="186" w:author="Lily Li" w:date="2022-08-05T11:41:00Z">
        <w:r>
          <w:rPr>
            <w:lang w:val="en-US"/>
          </w:rPr>
          <w:t>e.g.</w:t>
        </w:r>
      </w:ins>
    </w:p>
    <w:p w14:paraId="1FE01683" w14:textId="112D27DC" w:rsidR="006758A3" w:rsidRDefault="006758A3" w:rsidP="00587DF5">
      <w:pPr>
        <w:rPr>
          <w:ins w:id="187" w:author="Lily Li" w:date="2022-08-05T11:42:00Z"/>
          <w:lang w:val="en-US"/>
        </w:rPr>
      </w:pPr>
      <w:ins w:id="188" w:author="Lily Li" w:date="2022-08-05T11:41:00Z">
        <w:r>
          <w:rPr>
            <w:lang w:val="en-US"/>
          </w:rPr>
          <w:t>Risk 1</w:t>
        </w:r>
      </w:ins>
      <w:ins w:id="189" w:author="Lily Li" w:date="2022-08-05T11:42:00Z">
        <w:r w:rsidR="00DC251B">
          <w:rPr>
            <w:lang w:val="en-US"/>
          </w:rPr>
          <w:t xml:space="preserve">: </w:t>
        </w:r>
      </w:ins>
      <w:ins w:id="190" w:author="Lily Li" w:date="2022-08-05T11:41:00Z">
        <w:r w:rsidR="00DC251B">
          <w:rPr>
            <w:lang w:val="en-US"/>
          </w:rPr>
          <w:t>A team member is sick</w:t>
        </w:r>
      </w:ins>
    </w:p>
    <w:p w14:paraId="64A6CE15" w14:textId="68ABE38C" w:rsidR="00020831" w:rsidRDefault="00DC251B" w:rsidP="00587DF5">
      <w:pPr>
        <w:rPr>
          <w:ins w:id="191" w:author="Lily Li" w:date="2022-08-05T11:43:00Z"/>
          <w:lang w:val="en-US"/>
        </w:rPr>
      </w:pPr>
      <w:ins w:id="192" w:author="Lily Li" w:date="2022-08-05T11:42:00Z">
        <w:r>
          <w:rPr>
            <w:lang w:val="en-US"/>
          </w:rPr>
          <w:lastRenderedPageBreak/>
          <w:t xml:space="preserve">Mitigation 1:  Keep all </w:t>
        </w:r>
        <w:r w:rsidR="00020831">
          <w:rPr>
            <w:lang w:val="en-US"/>
          </w:rPr>
          <w:t>work access</w:t>
        </w:r>
      </w:ins>
      <w:ins w:id="193" w:author="Lily Li" w:date="2022-08-05T11:43:00Z">
        <w:r w:rsidR="004D510B">
          <w:rPr>
            <w:lang w:val="en-US"/>
          </w:rPr>
          <w:t>ib</w:t>
        </w:r>
      </w:ins>
      <w:ins w:id="194" w:author="Lily Li" w:date="2022-08-05T11:42:00Z">
        <w:r w:rsidR="00020831">
          <w:rPr>
            <w:lang w:val="en-US"/>
          </w:rPr>
          <w:t xml:space="preserve">le for all group members. </w:t>
        </w:r>
      </w:ins>
      <w:ins w:id="195" w:author="Lily Li" w:date="2022-08-05T11:43:00Z">
        <w:r w:rsidR="004D510B">
          <w:rPr>
            <w:lang w:val="en-US"/>
          </w:rPr>
          <w:t>Ano</w:t>
        </w:r>
      </w:ins>
      <w:ins w:id="196" w:author="Lily Li" w:date="2022-08-05T11:42:00Z">
        <w:r w:rsidR="00020831">
          <w:rPr>
            <w:lang w:val="en-US"/>
          </w:rPr>
          <w:t xml:space="preserve">ther team member can carry on </w:t>
        </w:r>
      </w:ins>
      <w:ins w:id="197" w:author="Lily Li" w:date="2022-08-05T11:43:00Z">
        <w:r w:rsidR="00020831">
          <w:rPr>
            <w:lang w:val="en-US"/>
          </w:rPr>
          <w:t>the task…</w:t>
        </w:r>
      </w:ins>
    </w:p>
    <w:p w14:paraId="25454DA6" w14:textId="145BD7C9" w:rsidR="004D510B" w:rsidRDefault="004D510B" w:rsidP="00587DF5">
      <w:pPr>
        <w:rPr>
          <w:ins w:id="198" w:author="Lily Li" w:date="2022-08-05T11:43:00Z"/>
          <w:lang w:val="en-US"/>
        </w:rPr>
      </w:pPr>
    </w:p>
    <w:p w14:paraId="2271FC30" w14:textId="4CC40D46" w:rsidR="004D510B" w:rsidRDefault="004D510B" w:rsidP="00587DF5">
      <w:pPr>
        <w:rPr>
          <w:ins w:id="199" w:author="Lily Li" w:date="2022-08-05T11:44:00Z"/>
          <w:lang w:val="en-US"/>
        </w:rPr>
      </w:pPr>
      <w:ins w:id="200" w:author="Lily Li" w:date="2022-08-05T11:43:00Z">
        <w:r>
          <w:rPr>
            <w:lang w:val="en-US"/>
          </w:rPr>
          <w:t xml:space="preserve">Risk 2:  </w:t>
        </w:r>
        <w:r w:rsidR="00823707">
          <w:rPr>
            <w:lang w:val="en-US"/>
          </w:rPr>
          <w:t xml:space="preserve">The source code </w:t>
        </w:r>
      </w:ins>
      <w:ins w:id="201" w:author="Lily Li" w:date="2022-08-05T11:44:00Z">
        <w:r w:rsidR="00823707">
          <w:rPr>
            <w:lang w:val="en-US"/>
          </w:rPr>
          <w:t>is lost</w:t>
        </w:r>
      </w:ins>
    </w:p>
    <w:p w14:paraId="183E25C7" w14:textId="2771C0BD" w:rsidR="00481B30" w:rsidRDefault="00481B30" w:rsidP="00587DF5">
      <w:pPr>
        <w:rPr>
          <w:ins w:id="202" w:author="Lily Li" w:date="2022-08-05T11:43:00Z"/>
          <w:lang w:val="en-US"/>
        </w:rPr>
      </w:pPr>
      <w:ins w:id="203" w:author="Lily Li" w:date="2022-08-05T11:44:00Z">
        <w:r>
          <w:rPr>
            <w:lang w:val="en-US"/>
          </w:rPr>
          <w:t>Mitigation 2:  Back up the work onto OneDrive. …..</w:t>
        </w:r>
      </w:ins>
    </w:p>
    <w:p w14:paraId="3D083685" w14:textId="08B36142" w:rsidR="00DC251B" w:rsidRPr="00587DF5" w:rsidRDefault="00DC251B" w:rsidP="00587DF5">
      <w:pPr>
        <w:rPr>
          <w:lang w:val="en-US"/>
        </w:rPr>
      </w:pPr>
      <w:ins w:id="204" w:author="Lily Li" w:date="2022-08-05T11:42:00Z">
        <w:r>
          <w:rPr>
            <w:lang w:val="en-US"/>
          </w:rPr>
          <w:t xml:space="preserve">  </w:t>
        </w:r>
      </w:ins>
    </w:p>
    <w:p w14:paraId="0BEEAC6D" w14:textId="79FC0AE2" w:rsidR="00277696" w:rsidRDefault="00680E3C" w:rsidP="003E2835">
      <w:pPr>
        <w:pStyle w:val="Heading2"/>
      </w:pPr>
      <w:bookmarkStart w:id="205" w:name="_Toc109934704"/>
      <w:r>
        <w:t xml:space="preserve">ii. </w:t>
      </w:r>
      <w:r w:rsidR="10CC1F47">
        <w:t>Meeting Schedules</w:t>
      </w:r>
      <w:bookmarkEnd w:id="205"/>
      <w:ins w:id="206" w:author="Lily Li" w:date="2022-08-05T11:45:00Z">
        <w:r w:rsidR="00481B30">
          <w:rPr>
            <w:rFonts w:cstheme="majorHAnsi"/>
          </w:rPr>
          <w:t>√</w:t>
        </w:r>
      </w:ins>
    </w:p>
    <w:p w14:paraId="7A87E7F8" w14:textId="0378BFCC" w:rsidR="003E2835" w:rsidRPr="003E2835" w:rsidRDefault="003E2835" w:rsidP="003E2835">
      <w:r w:rsidRPr="003E2835">
        <w:t>In line with the agile methodology practices and to ensure maximum communication between stakeholders, a series of meetings have been scheduled on a weekly basis. The first of these meetings is scheduled for Thursdays and involve</w:t>
      </w:r>
      <w:ins w:id="207" w:author="Lily Li" w:date="2022-08-05T11:45:00Z">
        <w:r w:rsidR="00481B30">
          <w:t>s</w:t>
        </w:r>
      </w:ins>
      <w:r w:rsidRPr="003E2835">
        <w:t xml:space="preserve"> all stakeholders including but not limited to:</w:t>
      </w:r>
    </w:p>
    <w:p w14:paraId="4ADB08DC" w14:textId="77777777" w:rsidR="003E2835" w:rsidRPr="003E2835" w:rsidRDefault="003E2835" w:rsidP="003E2835">
      <w:pPr>
        <w:pStyle w:val="ListParagraph"/>
        <w:numPr>
          <w:ilvl w:val="0"/>
          <w:numId w:val="17"/>
        </w:numPr>
      </w:pPr>
      <w:r w:rsidRPr="003E2835">
        <w:t>The client/s</w:t>
      </w:r>
    </w:p>
    <w:p w14:paraId="4FEFABD3" w14:textId="77777777" w:rsidR="003E2835" w:rsidRPr="003E2835" w:rsidRDefault="003E2835" w:rsidP="003E2835">
      <w:pPr>
        <w:pStyle w:val="ListParagraph"/>
        <w:numPr>
          <w:ilvl w:val="0"/>
          <w:numId w:val="17"/>
        </w:numPr>
      </w:pPr>
      <w:r w:rsidRPr="003E2835">
        <w:t>The project manager/scrum master</w:t>
      </w:r>
    </w:p>
    <w:p w14:paraId="389F9791" w14:textId="7457C73D" w:rsidR="003E2835" w:rsidRPr="003E2835" w:rsidRDefault="004423C2" w:rsidP="003E2835">
      <w:pPr>
        <w:pStyle w:val="ListParagraph"/>
        <w:numPr>
          <w:ilvl w:val="0"/>
          <w:numId w:val="17"/>
        </w:numPr>
      </w:pPr>
      <w:r>
        <w:t>The whole</w:t>
      </w:r>
      <w:r w:rsidR="003E2835" w:rsidRPr="003E2835">
        <w:t xml:space="preserve"> development </w:t>
      </w:r>
      <w:proofErr w:type="gramStart"/>
      <w:r w:rsidR="003E2835" w:rsidRPr="003E2835">
        <w:t>team</w:t>
      </w:r>
      <w:proofErr w:type="gramEnd"/>
    </w:p>
    <w:p w14:paraId="5D866E51" w14:textId="77777777" w:rsidR="003E2835" w:rsidRPr="003E2835" w:rsidRDefault="003E2835" w:rsidP="003E2835">
      <w:r w:rsidRPr="003E2835">
        <w:t>Such meetings can be seen in the following table.</w:t>
      </w:r>
    </w:p>
    <w:bookmarkStart w:id="208" w:name="_MON_1720422875"/>
    <w:bookmarkEnd w:id="208"/>
    <w:p w14:paraId="32C27600" w14:textId="77777777" w:rsidR="00DA0CE7" w:rsidRDefault="008A6E73" w:rsidP="00DA0CE7">
      <w:pPr>
        <w:keepNext/>
      </w:pPr>
      <w:r>
        <w:object w:dxaOrig="8266" w:dyaOrig="4085" w14:anchorId="261F1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204.25pt" o:ole="">
            <v:imagedata r:id="rId22" o:title=""/>
          </v:shape>
          <o:OLEObject Type="Embed" ProgID="Excel.OpenDocumentSpreadsheet.12" ShapeID="_x0000_i1025" DrawAspect="Content" ObjectID="_1721208935" r:id="rId23"/>
        </w:object>
      </w:r>
    </w:p>
    <w:p w14:paraId="66DB8E82" w14:textId="27C6FE80" w:rsidR="003E2835" w:rsidRDefault="00DA0CE7" w:rsidP="00DA0CE7">
      <w:pPr>
        <w:pStyle w:val="Caption"/>
      </w:pPr>
      <w:bookmarkStart w:id="209" w:name="_Toc109934059"/>
      <w:r>
        <w:t xml:space="preserve">Table </w:t>
      </w:r>
      <w:r>
        <w:fldChar w:fldCharType="begin"/>
      </w:r>
      <w:r>
        <w:instrText xml:space="preserve"> SEQ Table \* ARABIC </w:instrText>
      </w:r>
      <w:r>
        <w:fldChar w:fldCharType="separate"/>
      </w:r>
      <w:r w:rsidR="00180436">
        <w:rPr>
          <w:noProof/>
        </w:rPr>
        <w:t>4</w:t>
      </w:r>
      <w:r>
        <w:fldChar w:fldCharType="end"/>
      </w:r>
      <w:r>
        <w:t xml:space="preserve">: </w:t>
      </w:r>
      <w:r w:rsidRPr="008D0EB4">
        <w:t>Internal and External Meeting Schedule</w:t>
      </w:r>
      <w:bookmarkEnd w:id="209"/>
    </w:p>
    <w:p w14:paraId="0FF4A064" w14:textId="66778B9E" w:rsidR="00CF7C5C" w:rsidRPr="00CF7C5C" w:rsidRDefault="00CF7C5C" w:rsidP="00CF7C5C">
      <w:r w:rsidRPr="00CF7C5C">
        <w:t>The second weekly meeting series has be</w:t>
      </w:r>
      <w:r>
        <w:t>e</w:t>
      </w:r>
      <w:r w:rsidRPr="00CF7C5C">
        <w:t>n scheduled as per the table below. These meetings are for the development team to review and discuss aspects of the current or next sprint including tasks and responsibilities. These meetings are currently scheduled to take place on Saturdays due to external commitments of the development team.</w:t>
      </w:r>
    </w:p>
    <w:p w14:paraId="62E55340" w14:textId="0E7CFF72" w:rsidR="00180436" w:rsidRDefault="00014D17" w:rsidP="00180436">
      <w:pPr>
        <w:keepNext/>
      </w:pPr>
      <w:bookmarkStart w:id="210" w:name="_MON_1720422758"/>
      <w:bookmarkEnd w:id="210"/>
      <w:r>
        <w:lastRenderedPageBreak/>
        <w:pict w14:anchorId="6B5DFE60">
          <v:shape id="_x0000_i1026" type="#_x0000_t75" style="width:463.55pt;height:189.65pt">
            <v:imagedata r:id="rId24" o:title=""/>
          </v:shape>
        </w:pict>
      </w:r>
    </w:p>
    <w:p w14:paraId="77408702" w14:textId="79A4F99E" w:rsidR="00CF7C5C" w:rsidRPr="00CF7C5C" w:rsidRDefault="00180436" w:rsidP="00180436">
      <w:pPr>
        <w:pStyle w:val="Caption"/>
        <w:rPr>
          <w:lang w:val="en-US"/>
        </w:rPr>
      </w:pPr>
      <w:bookmarkStart w:id="211" w:name="_Toc109934060"/>
      <w:r>
        <w:t xml:space="preserve">Table </w:t>
      </w:r>
      <w:r>
        <w:fldChar w:fldCharType="begin"/>
      </w:r>
      <w:r>
        <w:instrText xml:space="preserve"> SEQ Table \* ARABIC </w:instrText>
      </w:r>
      <w:r>
        <w:fldChar w:fldCharType="separate"/>
      </w:r>
      <w:r>
        <w:rPr>
          <w:noProof/>
        </w:rPr>
        <w:t>5</w:t>
      </w:r>
      <w:r>
        <w:fldChar w:fldCharType="end"/>
      </w:r>
      <w:r>
        <w:t xml:space="preserve">: </w:t>
      </w:r>
      <w:r w:rsidRPr="005E7880">
        <w:t>Internal Meeting Schedule</w:t>
      </w:r>
      <w:bookmarkEnd w:id="211"/>
    </w:p>
    <w:p w14:paraId="33079139" w14:textId="687B700A" w:rsidR="42621C82" w:rsidRDefault="42621C82" w:rsidP="42621C82">
      <w:pPr>
        <w:pStyle w:val="Heading2"/>
        <w:rPr>
          <w:lang w:val="en-AU"/>
        </w:rPr>
      </w:pPr>
    </w:p>
    <w:p w14:paraId="787DE8D7" w14:textId="076F5BB2" w:rsidR="42621C82" w:rsidRDefault="00680E3C" w:rsidP="42621C82">
      <w:pPr>
        <w:pStyle w:val="Heading2"/>
        <w:rPr>
          <w:rFonts w:ascii="Calibri Light" w:eastAsia="MS Gothic" w:hAnsi="Calibri Light" w:cs="Times New Roman"/>
        </w:rPr>
      </w:pPr>
      <w:bookmarkStart w:id="212" w:name="_Toc109934705"/>
      <w:r>
        <w:rPr>
          <w:lang w:val="en-AU"/>
        </w:rPr>
        <w:t xml:space="preserve">iii. </w:t>
      </w:r>
      <w:r w:rsidR="42621C82" w:rsidRPr="42621C82">
        <w:rPr>
          <w:lang w:val="en-AU"/>
        </w:rPr>
        <w:t>Control Plan</w:t>
      </w:r>
      <w:bookmarkEnd w:id="212"/>
      <w:ins w:id="213" w:author="Lily Li" w:date="2022-08-05T11:46:00Z">
        <w:r w:rsidR="00AF5E47">
          <w:rPr>
            <w:rFonts w:cstheme="majorHAnsi"/>
            <w:lang w:val="en-AU"/>
          </w:rPr>
          <w:t>√</w:t>
        </w:r>
      </w:ins>
    </w:p>
    <w:p w14:paraId="41B88FC3" w14:textId="535D8534" w:rsidR="42621C82" w:rsidRDefault="42621C82" w:rsidP="42621C82">
      <w:pPr>
        <w:rPr>
          <w:rFonts w:ascii="Calibri" w:eastAsia="Calibri" w:hAnsi="Calibri" w:cs="Calibri"/>
          <w:lang w:val="en-US"/>
        </w:rPr>
      </w:pPr>
      <w:r w:rsidRPr="42621C82">
        <w:rPr>
          <w:rFonts w:ascii="Calibri" w:eastAsia="Calibri" w:hAnsi="Calibri" w:cs="Calibri"/>
        </w:rPr>
        <w:t xml:space="preserve">The development team takes responsibility </w:t>
      </w:r>
      <w:del w:id="214" w:author="Lily Li" w:date="2022-08-05T11:45:00Z">
        <w:r w:rsidRPr="42621C82" w:rsidDel="00481B30">
          <w:rPr>
            <w:rFonts w:ascii="Calibri" w:eastAsia="Calibri" w:hAnsi="Calibri" w:cs="Calibri"/>
          </w:rPr>
          <w:delText xml:space="preserve">of </w:delText>
        </w:r>
      </w:del>
      <w:ins w:id="215" w:author="Lily Li" w:date="2022-08-05T11:45:00Z">
        <w:r w:rsidR="00481B30">
          <w:rPr>
            <w:rFonts w:ascii="Calibri" w:eastAsia="Calibri" w:hAnsi="Calibri" w:cs="Calibri"/>
          </w:rPr>
          <w:t>for</w:t>
        </w:r>
        <w:r w:rsidR="00481B30" w:rsidRPr="42621C82">
          <w:rPr>
            <w:rFonts w:ascii="Calibri" w:eastAsia="Calibri" w:hAnsi="Calibri" w:cs="Calibri"/>
          </w:rPr>
          <w:t xml:space="preserve"> </w:t>
        </w:r>
      </w:ins>
      <w:r w:rsidRPr="42621C82">
        <w:rPr>
          <w:rFonts w:ascii="Calibri" w:eastAsia="Calibri" w:hAnsi="Calibri" w:cs="Calibri"/>
        </w:rPr>
        <w:t>the project deliverables and management of the project schedule. Quality assurance will be managed entirely internally. Code review will be organised by individual developers prior to submission. The internal (development team peer) reviewer will perform testing as per the defined test plan procedures.</w:t>
      </w:r>
    </w:p>
    <w:p w14:paraId="7DFE487F" w14:textId="0BECC718" w:rsidR="42621C82" w:rsidRDefault="42621C82" w:rsidP="42621C82">
      <w:pPr>
        <w:rPr>
          <w:rFonts w:ascii="Calibri" w:eastAsia="Calibri" w:hAnsi="Calibri" w:cs="Calibri"/>
          <w:lang w:val="en-US"/>
        </w:rPr>
      </w:pPr>
      <w:r w:rsidRPr="42621C82">
        <w:rPr>
          <w:rFonts w:ascii="Calibri" w:eastAsia="Calibri" w:hAnsi="Calibri" w:cs="Calibri"/>
        </w:rPr>
        <w:t>Weekly development meetings are scheduled with all members (as described above in Meeting Schedules). Current progress and issues will be presented. The team will assess the project progress in relation to schedule milestones. Meeting minutes are distributed shortly after meeting completion.</w:t>
      </w:r>
    </w:p>
    <w:p w14:paraId="32945357" w14:textId="79ED2EE3" w:rsidR="42621C82" w:rsidRDefault="42621C82" w:rsidP="42621C82">
      <w:pPr>
        <w:rPr>
          <w:rFonts w:ascii="Calibri" w:eastAsia="Calibri" w:hAnsi="Calibri" w:cs="Calibri"/>
          <w:lang w:val="en-US"/>
        </w:rPr>
      </w:pPr>
      <w:r w:rsidRPr="42621C82">
        <w:rPr>
          <w:rFonts w:ascii="Calibri" w:eastAsia="Calibri" w:hAnsi="Calibri" w:cs="Calibri"/>
        </w:rPr>
        <w:t>The distributed meeting minutes detail expectations for the following week in terms of which tasks need to be completed by which team members. Progress is relayed between team members in real time through communication in discord chat and task management in Jira.</w:t>
      </w:r>
    </w:p>
    <w:p w14:paraId="24D46430" w14:textId="135B1DD6" w:rsidR="42621C82" w:rsidRDefault="42621C82" w:rsidP="42621C82">
      <w:pPr>
        <w:rPr>
          <w:rFonts w:ascii="Calibri" w:eastAsia="Calibri" w:hAnsi="Calibri" w:cs="Calibri"/>
          <w:lang w:val="en-US"/>
        </w:rPr>
      </w:pPr>
      <w:r w:rsidRPr="42621C82">
        <w:rPr>
          <w:rFonts w:ascii="Calibri" w:eastAsia="Calibri" w:hAnsi="Calibri" w:cs="Calibri"/>
        </w:rPr>
        <w:t xml:space="preserve">Weekly stakeholder meetings are scheduled between at least one development team representative and the client (as described above in Meeting Schedules). Current progress is demonstrated to the client. Any changes to requirements presented by the client are communicated back to the rest of the team for consideration, and a special interim development meeting can be scheduled to discuss scope changes, as necessary (as described </w:t>
      </w:r>
      <w:ins w:id="216" w:author="Lily Li" w:date="2022-08-05T11:46:00Z">
        <w:r w:rsidR="00AF5E47">
          <w:rPr>
            <w:rFonts w:ascii="Calibri" w:eastAsia="Calibri" w:hAnsi="Calibri" w:cs="Calibri"/>
          </w:rPr>
          <w:t xml:space="preserve">in </w:t>
        </w:r>
      </w:ins>
      <w:r w:rsidRPr="42621C82">
        <w:rPr>
          <w:rFonts w:ascii="Calibri" w:eastAsia="Calibri" w:hAnsi="Calibri" w:cs="Calibri"/>
        </w:rPr>
        <w:t xml:space="preserve">Project Control and Conflict Resolution Management below). </w:t>
      </w:r>
    </w:p>
    <w:p w14:paraId="40DBBCF8" w14:textId="48A72EA0" w:rsidR="7F23803E" w:rsidRDefault="7F23803E" w:rsidP="7F23803E">
      <w:pPr>
        <w:pStyle w:val="Heading2"/>
        <w:rPr>
          <w:lang w:val="en-AU"/>
        </w:rPr>
      </w:pPr>
    </w:p>
    <w:p w14:paraId="18A9418B" w14:textId="7AC30E66" w:rsidR="42621C82" w:rsidRDefault="00680E3C" w:rsidP="42621C82">
      <w:pPr>
        <w:pStyle w:val="Heading2"/>
        <w:rPr>
          <w:rFonts w:ascii="Calibri Light" w:eastAsia="MS Gothic" w:hAnsi="Calibri Light" w:cs="Times New Roman"/>
        </w:rPr>
      </w:pPr>
      <w:bookmarkStart w:id="217" w:name="_Toc109934706"/>
      <w:r>
        <w:rPr>
          <w:lang w:val="en-AU"/>
        </w:rPr>
        <w:t xml:space="preserve">iv. </w:t>
      </w:r>
      <w:r w:rsidR="42621C82" w:rsidRPr="42621C82">
        <w:rPr>
          <w:lang w:val="en-AU"/>
        </w:rPr>
        <w:t>Project Control and Conflict Resolution Management</w:t>
      </w:r>
      <w:bookmarkEnd w:id="217"/>
    </w:p>
    <w:p w14:paraId="1F03B40D" w14:textId="16AE2D66" w:rsidR="14E7CC68" w:rsidRDefault="14E7CC68" w:rsidP="14E7CC68">
      <w:pPr>
        <w:rPr>
          <w:rFonts w:ascii="Calibri" w:eastAsia="Calibri" w:hAnsi="Calibri" w:cs="Calibri"/>
          <w:lang w:val="en-US"/>
        </w:rPr>
      </w:pPr>
      <w:r w:rsidRPr="14E7CC68">
        <w:rPr>
          <w:rFonts w:ascii="Calibri" w:eastAsia="Calibri" w:hAnsi="Calibri" w:cs="Calibri"/>
        </w:rPr>
        <w:t xml:space="preserve">Maintaining control of the project in the event of major disruptions will require careful coordination of the team’s already stretched resources. Major changes that have the potential to affect the project’s milestones need to be discussed and agreed upon by the entire development team through a special interim meeting held as soon as possible, or the next scheduled weekly meeting. </w:t>
      </w:r>
      <w:ins w:id="218" w:author="Lily Li" w:date="2022-08-05T11:47:00Z">
        <w:r w:rsidR="00AF5E47">
          <w:rPr>
            <w:rFonts w:ascii="Calibri" w:eastAsia="Calibri" w:hAnsi="Calibri" w:cs="Calibri"/>
          </w:rPr>
          <w:t>√</w:t>
        </w:r>
      </w:ins>
    </w:p>
    <w:p w14:paraId="6D5744F5" w14:textId="2B026449" w:rsidR="14E7CC68" w:rsidRDefault="14E7CC68" w:rsidP="14E7CC68">
      <w:pPr>
        <w:rPr>
          <w:rFonts w:ascii="Calibri" w:eastAsia="Calibri" w:hAnsi="Calibri" w:cs="Calibri"/>
          <w:lang w:val="en-US"/>
        </w:rPr>
      </w:pPr>
      <w:r w:rsidRPr="14E7CC68">
        <w:rPr>
          <w:rFonts w:ascii="Calibri" w:eastAsia="Calibri" w:hAnsi="Calibri" w:cs="Calibri"/>
        </w:rPr>
        <w:t xml:space="preserve">Likewise, internal disputes will require a special interim meeting to be held at the team's earliest convenience. Conflict will be discussed with the entire team present, and if the issue cannot be resolved diplomatically, the project manager will determine the </w:t>
      </w:r>
      <w:proofErr w:type="gramStart"/>
      <w:r w:rsidRPr="14E7CC68">
        <w:rPr>
          <w:rFonts w:ascii="Calibri" w:eastAsia="Calibri" w:hAnsi="Calibri" w:cs="Calibri"/>
        </w:rPr>
        <w:t>outcome.</w:t>
      </w:r>
      <w:ins w:id="219" w:author="Lily Li" w:date="2022-08-05T11:46:00Z">
        <w:r w:rsidR="00AF5E47">
          <w:rPr>
            <w:rFonts w:ascii="Calibri" w:eastAsia="Calibri" w:hAnsi="Calibri" w:cs="Calibri"/>
          </w:rPr>
          <w:t>√</w:t>
        </w:r>
      </w:ins>
      <w:proofErr w:type="gramEnd"/>
    </w:p>
    <w:p w14:paraId="449FE716" w14:textId="23CDA272" w:rsidR="7F23803E" w:rsidRDefault="7F23803E" w:rsidP="7F23803E">
      <w:pPr>
        <w:rPr>
          <w:rFonts w:ascii="Calibri" w:eastAsia="Calibri" w:hAnsi="Calibri" w:cs="Calibri"/>
          <w:lang w:val="en-US"/>
        </w:rPr>
      </w:pPr>
      <w:r w:rsidRPr="5E68529E">
        <w:rPr>
          <w:rFonts w:ascii="Calibri" w:eastAsia="Calibri" w:hAnsi="Calibri" w:cs="Calibri"/>
        </w:rPr>
        <w:lastRenderedPageBreak/>
        <w:t>Problems</w:t>
      </w:r>
      <w:r w:rsidRPr="7F23803E">
        <w:rPr>
          <w:rFonts w:ascii="Calibri" w:eastAsia="Calibri" w:hAnsi="Calibri" w:cs="Calibri"/>
        </w:rPr>
        <w:t xml:space="preserve"> that are identified with existing code are to be documented immediately and resolutions given </w:t>
      </w:r>
      <w:ins w:id="220" w:author="Lily Li" w:date="2022-08-04T15:45:00Z">
        <w:r w:rsidR="00B87925">
          <w:rPr>
            <w:rFonts w:ascii="Calibri" w:eastAsia="Calibri" w:hAnsi="Calibri" w:cs="Calibri"/>
          </w:rPr>
          <w:t xml:space="preserve">the </w:t>
        </w:r>
      </w:ins>
      <w:r w:rsidRPr="7F23803E">
        <w:rPr>
          <w:rFonts w:ascii="Calibri" w:eastAsia="Calibri" w:hAnsi="Calibri" w:cs="Calibri"/>
        </w:rPr>
        <w:t xml:space="preserve">highest priority in the backlog. This forms part of the team’s quality assurance strategy (See Supporting Process Plans below) and allows the team to keep on top of system requirements while maintaining the project </w:t>
      </w:r>
      <w:proofErr w:type="gramStart"/>
      <w:r w:rsidRPr="7F23803E">
        <w:rPr>
          <w:rFonts w:ascii="Calibri" w:eastAsia="Calibri" w:hAnsi="Calibri" w:cs="Calibri"/>
        </w:rPr>
        <w:t>schedule.</w:t>
      </w:r>
      <w:ins w:id="221" w:author="Lily Li" w:date="2022-08-05T11:47:00Z">
        <w:r w:rsidR="00AF5E47">
          <w:rPr>
            <w:rFonts w:ascii="Calibri" w:eastAsia="Calibri" w:hAnsi="Calibri" w:cs="Calibri"/>
          </w:rPr>
          <w:t>√</w:t>
        </w:r>
      </w:ins>
      <w:proofErr w:type="gramEnd"/>
    </w:p>
    <w:p w14:paraId="4D3756EF" w14:textId="14189623" w:rsidR="7F23803E" w:rsidRDefault="7F23803E" w:rsidP="7F23803E">
      <w:pPr>
        <w:rPr>
          <w:rFonts w:ascii="Calibri" w:eastAsia="Calibri" w:hAnsi="Calibri" w:cs="Calibri"/>
          <w:lang w:val="en-US"/>
        </w:rPr>
      </w:pPr>
      <w:r w:rsidRPr="7F23803E">
        <w:rPr>
          <w:rFonts w:ascii="Calibri" w:eastAsia="Calibri" w:hAnsi="Calibri" w:cs="Calibri"/>
        </w:rPr>
        <w:t>Lastly, if project milestones are behind schedule, the team will decide upon altering the project</w:t>
      </w:r>
      <w:ins w:id="222" w:author="Lily Li" w:date="2022-08-05T11:47:00Z">
        <w:r w:rsidR="00E25BDD">
          <w:rPr>
            <w:rFonts w:ascii="Calibri" w:eastAsia="Calibri" w:hAnsi="Calibri" w:cs="Calibri"/>
          </w:rPr>
          <w:t>'</w:t>
        </w:r>
      </w:ins>
      <w:r w:rsidRPr="7F23803E">
        <w:rPr>
          <w:rFonts w:ascii="Calibri" w:eastAsia="Calibri" w:hAnsi="Calibri" w:cs="Calibri"/>
        </w:rPr>
        <w:t xml:space="preserve">s scope to maintain the existing project completion date. Alternatively, the team may decide to request an extension to the project completion date, with the client's </w:t>
      </w:r>
      <w:proofErr w:type="gramStart"/>
      <w:r w:rsidRPr="7F23803E">
        <w:rPr>
          <w:rFonts w:ascii="Calibri" w:eastAsia="Calibri" w:hAnsi="Calibri" w:cs="Calibri"/>
        </w:rPr>
        <w:t>approval.</w:t>
      </w:r>
      <w:ins w:id="223" w:author="Lily Li" w:date="2022-08-05T11:47:00Z">
        <w:r w:rsidR="00E25BDD">
          <w:rPr>
            <w:rFonts w:ascii="Calibri" w:eastAsia="Calibri" w:hAnsi="Calibri" w:cs="Calibri"/>
          </w:rPr>
          <w:t>√</w:t>
        </w:r>
      </w:ins>
      <w:proofErr w:type="gramEnd"/>
    </w:p>
    <w:p w14:paraId="5523D2F3" w14:textId="404FD6A4" w:rsidR="42621C82" w:rsidRDefault="42621C82" w:rsidP="42621C82">
      <w:pPr>
        <w:rPr>
          <w:highlight w:val="yellow"/>
          <w:lang w:val="en-US"/>
        </w:rPr>
      </w:pPr>
    </w:p>
    <w:p w14:paraId="2EEA798C" w14:textId="45563BD7" w:rsidR="00924C1F" w:rsidRDefault="3E03183B" w:rsidP="00680E3C">
      <w:pPr>
        <w:pStyle w:val="Heading1"/>
        <w:numPr>
          <w:ilvl w:val="0"/>
          <w:numId w:val="33"/>
        </w:numPr>
      </w:pPr>
      <w:bookmarkStart w:id="224" w:name="_Toc109934707"/>
      <w:r>
        <w:t>Technical Process Plan</w:t>
      </w:r>
      <w:bookmarkEnd w:id="224"/>
      <w:r>
        <w:t xml:space="preserve">  </w:t>
      </w:r>
    </w:p>
    <w:p w14:paraId="681BC0F2" w14:textId="77777777" w:rsidR="0067627D" w:rsidRPr="0067627D" w:rsidRDefault="0067627D" w:rsidP="0067627D">
      <w:r w:rsidRPr="0067627D">
        <w:t>The Work Integrated Learning Management Application (WILMA) will use a layered architectural design as depicted in the diagram below.</w:t>
      </w:r>
    </w:p>
    <w:p w14:paraId="0BC5F9EE" w14:textId="4BFE6172" w:rsidR="0067627D" w:rsidRPr="0067627D" w:rsidRDefault="0067627D" w:rsidP="0067627D">
      <w:r w:rsidRPr="0067627D">
        <w:t>A typical workflow involves HTTP requests being sent from the client to the controller, which will first be intercepted by a security framework to authenticate and authorize client users. After security measures have finished, the security provider forwards the HTTP request on to the controller which will then access the appropriate service to handle its task. The service will then request data from the repository layer (which handles all the database interaction) and performs the appropriate logic before returning the result to the controller.</w:t>
      </w:r>
      <w:r w:rsidRPr="0067627D">
        <w:br/>
        <w:t xml:space="preserve">The controller then, based on the client request, will either return HTML content which is rendered dynamically by the </w:t>
      </w:r>
      <w:proofErr w:type="spellStart"/>
      <w:r w:rsidRPr="0067627D">
        <w:t>Thymeleaf</w:t>
      </w:r>
      <w:proofErr w:type="spellEnd"/>
      <w:r w:rsidRPr="0067627D">
        <w:t xml:space="preserve"> template engine into static HTML, or return a JSON response containing the requested data.</w:t>
      </w:r>
      <w:r w:rsidRPr="0067627D">
        <w:br/>
        <w:t xml:space="preserve">A security </w:t>
      </w:r>
      <w:ins w:id="225" w:author="Lily Li" w:date="2022-08-05T11:47:00Z">
        <w:r w:rsidR="00E25BDD">
          <w:rPr>
            <w:rFonts w:cstheme="minorHAnsi"/>
          </w:rPr>
          <w:t>√</w:t>
        </w:r>
      </w:ins>
    </w:p>
    <w:p w14:paraId="0BC81DFB" w14:textId="6C607CAC" w:rsidR="008F47B2" w:rsidRDefault="00014D17" w:rsidP="008F47B2">
      <w:pPr>
        <w:keepNext/>
      </w:pPr>
      <w:r>
        <w:pict w14:anchorId="6822795F">
          <v:shape id="_x0000_i1027" type="#_x0000_t75" style="width:450.35pt;height:197.65pt">
            <v:imagedata r:id="rId25" o:title=""/>
          </v:shape>
        </w:pict>
      </w:r>
    </w:p>
    <w:p w14:paraId="4511D629" w14:textId="47C06354" w:rsidR="0067627D" w:rsidRPr="0067627D" w:rsidRDefault="008F47B2" w:rsidP="008F47B2">
      <w:pPr>
        <w:pStyle w:val="Caption"/>
      </w:pPr>
      <w:bookmarkStart w:id="226" w:name="_Toc109934090"/>
      <w:r>
        <w:t xml:space="preserve">Figure </w:t>
      </w:r>
      <w:r>
        <w:fldChar w:fldCharType="begin"/>
      </w:r>
      <w:r>
        <w:instrText xml:space="preserve"> SEQ Figure \* ARABIC </w:instrText>
      </w:r>
      <w:r>
        <w:fldChar w:fldCharType="separate"/>
      </w:r>
      <w:r w:rsidR="00D842A9">
        <w:rPr>
          <w:noProof/>
        </w:rPr>
        <w:t>5</w:t>
      </w:r>
      <w:r>
        <w:fldChar w:fldCharType="end"/>
      </w:r>
      <w:r>
        <w:t>: System Architecture Overview</w:t>
      </w:r>
      <w:bookmarkEnd w:id="226"/>
    </w:p>
    <w:p w14:paraId="5851AD4C" w14:textId="77777777" w:rsidR="0067627D" w:rsidRPr="0067627D" w:rsidRDefault="0067627D" w:rsidP="0067627D">
      <w:r w:rsidRPr="0067627D">
        <w:t>Initial high level use cases identified for the WILMA system are as shown in the use case diagrams below. We can see from both the level 0 and level 1 diagrams that entities for Educator, Partner (employer), and Student are obvious, and although different they share many functional similarities.</w:t>
      </w:r>
      <w:r w:rsidRPr="0067627D">
        <w:br/>
        <w:t xml:space="preserve">Basic requirements for a student are to </w:t>
      </w:r>
    </w:p>
    <w:p w14:paraId="5072249C" w14:textId="77777777" w:rsidR="0067627D" w:rsidRPr="0067627D" w:rsidRDefault="0067627D" w:rsidP="0067627D">
      <w:pPr>
        <w:pStyle w:val="ListParagraph"/>
        <w:numPr>
          <w:ilvl w:val="0"/>
          <w:numId w:val="21"/>
        </w:numPr>
      </w:pPr>
      <w:r w:rsidRPr="0067627D">
        <w:t>View jobs and placements</w:t>
      </w:r>
    </w:p>
    <w:p w14:paraId="45F35302" w14:textId="6A66F521" w:rsidR="0067627D" w:rsidRPr="0067627D" w:rsidRDefault="0067627D" w:rsidP="0067627D">
      <w:pPr>
        <w:pStyle w:val="ListParagraph"/>
        <w:numPr>
          <w:ilvl w:val="0"/>
          <w:numId w:val="21"/>
        </w:numPr>
      </w:pPr>
      <w:r w:rsidRPr="0067627D">
        <w:t xml:space="preserve">View and post questions and answers in </w:t>
      </w:r>
      <w:commentRangeStart w:id="227"/>
      <w:r w:rsidRPr="0067627D">
        <w:t>a forum</w:t>
      </w:r>
      <w:commentRangeEnd w:id="227"/>
      <w:r w:rsidR="002764F0">
        <w:rPr>
          <w:rStyle w:val="CommentReference"/>
        </w:rPr>
        <w:commentReference w:id="227"/>
      </w:r>
      <w:ins w:id="228" w:author="Lily Li" w:date="2022-08-05T11:49:00Z">
        <w:r w:rsidR="002764F0">
          <w:rPr>
            <w:rFonts w:cstheme="minorHAnsi"/>
          </w:rPr>
          <w:t>√</w:t>
        </w:r>
      </w:ins>
    </w:p>
    <w:p w14:paraId="22C44181" w14:textId="77777777" w:rsidR="0067627D" w:rsidRPr="0067627D" w:rsidRDefault="0067627D" w:rsidP="0067627D">
      <w:pPr>
        <w:pStyle w:val="ListParagraph"/>
        <w:numPr>
          <w:ilvl w:val="0"/>
          <w:numId w:val="21"/>
        </w:numPr>
      </w:pPr>
      <w:r w:rsidRPr="0067627D">
        <w:t>Apply for a job or placement</w:t>
      </w:r>
    </w:p>
    <w:p w14:paraId="5E11BA2B" w14:textId="77777777" w:rsidR="0067627D" w:rsidRPr="0067627D" w:rsidRDefault="0067627D" w:rsidP="0067627D">
      <w:pPr>
        <w:pStyle w:val="ListParagraph"/>
        <w:numPr>
          <w:ilvl w:val="0"/>
          <w:numId w:val="21"/>
        </w:numPr>
      </w:pPr>
      <w:r w:rsidRPr="0067627D">
        <w:lastRenderedPageBreak/>
        <w:t>Send their CV</w:t>
      </w:r>
    </w:p>
    <w:p w14:paraId="691FE853" w14:textId="77777777" w:rsidR="0067627D" w:rsidRPr="0067627D" w:rsidRDefault="0067627D" w:rsidP="0067627D">
      <w:commentRangeStart w:id="229"/>
      <w:r w:rsidRPr="0067627D">
        <w:t xml:space="preserve">An employer </w:t>
      </w:r>
      <w:commentRangeEnd w:id="229"/>
      <w:r w:rsidR="009D4980">
        <w:rPr>
          <w:rStyle w:val="CommentReference"/>
        </w:rPr>
        <w:commentReference w:id="229"/>
      </w:r>
      <w:r w:rsidRPr="0067627D">
        <w:t>(or placement provider) needs to</w:t>
      </w:r>
    </w:p>
    <w:p w14:paraId="082096CA" w14:textId="77777777" w:rsidR="0067627D" w:rsidRPr="0067627D" w:rsidRDefault="0067627D" w:rsidP="0067627D">
      <w:pPr>
        <w:pStyle w:val="ListParagraph"/>
        <w:numPr>
          <w:ilvl w:val="0"/>
          <w:numId w:val="20"/>
        </w:numPr>
      </w:pPr>
      <w:r w:rsidRPr="0067627D">
        <w:t xml:space="preserve">Offer a job and/or placement </w:t>
      </w:r>
    </w:p>
    <w:p w14:paraId="654586AB" w14:textId="77777777" w:rsidR="0067627D" w:rsidRPr="0067627D" w:rsidRDefault="0067627D" w:rsidP="0067627D">
      <w:pPr>
        <w:pStyle w:val="ListParagraph"/>
        <w:numPr>
          <w:ilvl w:val="0"/>
          <w:numId w:val="20"/>
        </w:numPr>
      </w:pPr>
      <w:r w:rsidRPr="0067627D">
        <w:t>View and post questions and answers in a forum</w:t>
      </w:r>
    </w:p>
    <w:p w14:paraId="374C2C4F" w14:textId="605AC0BE" w:rsidR="0067627D" w:rsidRDefault="0067627D" w:rsidP="0067627D">
      <w:pPr>
        <w:pStyle w:val="ListParagraph"/>
        <w:numPr>
          <w:ilvl w:val="0"/>
          <w:numId w:val="20"/>
        </w:numPr>
        <w:rPr>
          <w:ins w:id="230" w:author="Lily Li" w:date="2022-08-05T11:56:00Z"/>
        </w:rPr>
      </w:pPr>
      <w:r w:rsidRPr="0067627D">
        <w:t>View jobs and placements by both them and other employers</w:t>
      </w:r>
    </w:p>
    <w:p w14:paraId="14A11CC2" w14:textId="318C9E6A" w:rsidR="001A1D4C" w:rsidRPr="0067627D" w:rsidRDefault="001A1D4C" w:rsidP="0067627D">
      <w:pPr>
        <w:pStyle w:val="ListParagraph"/>
        <w:numPr>
          <w:ilvl w:val="0"/>
          <w:numId w:val="20"/>
        </w:numPr>
      </w:pPr>
      <w:ins w:id="231" w:author="Lily Li" w:date="2022-08-05T11:56:00Z">
        <w:r>
          <w:t>Send a feedback report to the system (for a placement under</w:t>
        </w:r>
        <w:r w:rsidR="0035641E">
          <w:t>taken</w:t>
        </w:r>
        <w:r>
          <w:t xml:space="preserve">) </w:t>
        </w:r>
      </w:ins>
    </w:p>
    <w:p w14:paraId="004C928B" w14:textId="77777777" w:rsidR="0067627D" w:rsidRPr="0067627D" w:rsidRDefault="0067627D" w:rsidP="0067627D">
      <w:commentRangeStart w:id="232"/>
      <w:r w:rsidRPr="0067627D">
        <w:t xml:space="preserve">An educator </w:t>
      </w:r>
      <w:commentRangeEnd w:id="232"/>
      <w:r w:rsidR="002F6F8C">
        <w:rPr>
          <w:rStyle w:val="CommentReference"/>
        </w:rPr>
        <w:commentReference w:id="232"/>
      </w:r>
      <w:r w:rsidRPr="0067627D">
        <w:t>represents anyone on behalf of the university, will need to</w:t>
      </w:r>
    </w:p>
    <w:p w14:paraId="149E88AF" w14:textId="77777777" w:rsidR="0067627D" w:rsidRPr="0067627D" w:rsidRDefault="0067627D" w:rsidP="0067627D">
      <w:pPr>
        <w:pStyle w:val="ListParagraph"/>
        <w:numPr>
          <w:ilvl w:val="0"/>
          <w:numId w:val="19"/>
        </w:numPr>
      </w:pPr>
      <w:r w:rsidRPr="0067627D">
        <w:t>View and post questions and answers in a forum</w:t>
      </w:r>
    </w:p>
    <w:p w14:paraId="20EE5F2B" w14:textId="77777777" w:rsidR="0067627D" w:rsidRPr="0067627D" w:rsidRDefault="0067627D" w:rsidP="0067627D">
      <w:pPr>
        <w:pStyle w:val="ListParagraph"/>
        <w:numPr>
          <w:ilvl w:val="0"/>
          <w:numId w:val="19"/>
        </w:numPr>
      </w:pPr>
      <w:r w:rsidRPr="0067627D">
        <w:t>View jobs and placements</w:t>
      </w:r>
    </w:p>
    <w:p w14:paraId="73C5C24D" w14:textId="537656B6" w:rsidR="0067627D" w:rsidRDefault="0067627D" w:rsidP="0067627D">
      <w:pPr>
        <w:pStyle w:val="ListParagraph"/>
        <w:numPr>
          <w:ilvl w:val="0"/>
          <w:numId w:val="19"/>
        </w:numPr>
        <w:rPr>
          <w:ins w:id="233" w:author="Lily Li" w:date="2022-08-05T11:57:00Z"/>
        </w:rPr>
      </w:pPr>
      <w:r w:rsidRPr="0067627D">
        <w:t>Approve (moderate) placements and jobs before they are advertised</w:t>
      </w:r>
    </w:p>
    <w:p w14:paraId="7DE971E2" w14:textId="1CFFC51F" w:rsidR="0035641E" w:rsidRDefault="0035641E" w:rsidP="0067627D">
      <w:pPr>
        <w:pStyle w:val="ListParagraph"/>
        <w:numPr>
          <w:ilvl w:val="0"/>
          <w:numId w:val="19"/>
        </w:numPr>
        <w:rPr>
          <w:ins w:id="234" w:author="Lily Li" w:date="2022-08-05T11:57:00Z"/>
        </w:rPr>
      </w:pPr>
      <w:ins w:id="235" w:author="Lily Li" w:date="2022-08-05T11:57:00Z">
        <w:r>
          <w:t>Update the placement</w:t>
        </w:r>
        <w:r w:rsidR="005657D3">
          <w:t>s (change, delete)</w:t>
        </w:r>
      </w:ins>
    </w:p>
    <w:p w14:paraId="1B3A077D" w14:textId="3E42D503" w:rsidR="0092369C" w:rsidRDefault="00020187" w:rsidP="0067627D">
      <w:pPr>
        <w:pStyle w:val="ListParagraph"/>
        <w:numPr>
          <w:ilvl w:val="0"/>
          <w:numId w:val="19"/>
        </w:numPr>
        <w:rPr>
          <w:ins w:id="236" w:author="Lily Li" w:date="2022-08-05T11:58:00Z"/>
        </w:rPr>
      </w:pPr>
      <w:ins w:id="237" w:author="Lily Li" w:date="2022-08-05T11:58:00Z">
        <w:r>
          <w:t>View feedback report</w:t>
        </w:r>
      </w:ins>
    </w:p>
    <w:p w14:paraId="24F2B4AD" w14:textId="691FB9BA" w:rsidR="00020187" w:rsidRPr="0067627D" w:rsidRDefault="00020187" w:rsidP="0067627D">
      <w:pPr>
        <w:pStyle w:val="ListParagraph"/>
        <w:numPr>
          <w:ilvl w:val="0"/>
          <w:numId w:val="19"/>
        </w:numPr>
      </w:pPr>
      <w:ins w:id="238" w:author="Lily Li" w:date="2022-08-05T11:58:00Z">
        <w:r>
          <w:t xml:space="preserve">Change placement status (active, in process </w:t>
        </w:r>
        <w:r w:rsidR="002F6F8C">
          <w:t xml:space="preserve">or </w:t>
        </w:r>
        <w:proofErr w:type="gramStart"/>
        <w:r w:rsidR="002F6F8C">
          <w:t>complete</w:t>
        </w:r>
      </w:ins>
      <w:ins w:id="239" w:author="Lily Li" w:date="2022-08-05T11:59:00Z">
        <w:r w:rsidR="002F6F8C">
          <w:t xml:space="preserve"> </w:t>
        </w:r>
      </w:ins>
      <w:ins w:id="240" w:author="Lily Li" w:date="2022-08-05T11:58:00Z">
        <w:r>
          <w:t>)</w:t>
        </w:r>
      </w:ins>
      <w:proofErr w:type="gramEnd"/>
    </w:p>
    <w:p w14:paraId="18D47D54" w14:textId="4C9BD589" w:rsidR="008F47B2" w:rsidRDefault="00014D17" w:rsidP="008F47B2">
      <w:pPr>
        <w:keepNext/>
      </w:pPr>
      <w:r>
        <w:pict w14:anchorId="0D97134C">
          <v:shape id="_x0000_i1028" type="#_x0000_t75" style="width:451.3pt;height:310.1pt">
            <v:imagedata r:id="rId26" o:title=""/>
          </v:shape>
        </w:pict>
      </w:r>
    </w:p>
    <w:p w14:paraId="04BBF38B" w14:textId="1291A16A" w:rsidR="0067627D" w:rsidRPr="0067627D" w:rsidRDefault="008F47B2" w:rsidP="008F47B2">
      <w:pPr>
        <w:pStyle w:val="Caption"/>
      </w:pPr>
      <w:bookmarkStart w:id="241" w:name="_Toc109934091"/>
      <w:r>
        <w:t xml:space="preserve">Figure </w:t>
      </w:r>
      <w:r>
        <w:fldChar w:fldCharType="begin"/>
      </w:r>
      <w:r>
        <w:instrText xml:space="preserve"> SEQ Figure \* ARABIC </w:instrText>
      </w:r>
      <w:r>
        <w:fldChar w:fldCharType="separate"/>
      </w:r>
      <w:r w:rsidR="00D842A9">
        <w:rPr>
          <w:noProof/>
        </w:rPr>
        <w:t>6</w:t>
      </w:r>
      <w:r>
        <w:fldChar w:fldCharType="end"/>
      </w:r>
      <w:r>
        <w:t>: Level 0 Use Case Diagram</w:t>
      </w:r>
      <w:bookmarkEnd w:id="241"/>
    </w:p>
    <w:p w14:paraId="2DCB09F7" w14:textId="115BB6C6" w:rsidR="008F47B2" w:rsidRDefault="00014D17" w:rsidP="008F47B2">
      <w:pPr>
        <w:keepNext/>
      </w:pPr>
      <w:r>
        <w:lastRenderedPageBreak/>
        <w:pict w14:anchorId="77CBFFA8">
          <v:shape id="_x0000_i1029" type="#_x0000_t75" style="width:451.3pt;height:318.1pt">
            <v:imagedata r:id="rId27" o:title=""/>
          </v:shape>
        </w:pict>
      </w:r>
    </w:p>
    <w:p w14:paraId="6079D1A6" w14:textId="4CBAE6A7" w:rsidR="0067627D" w:rsidRPr="0067627D" w:rsidRDefault="008F47B2" w:rsidP="008F47B2">
      <w:pPr>
        <w:pStyle w:val="Caption"/>
        <w:rPr>
          <w:lang w:val="en-US"/>
        </w:rPr>
      </w:pPr>
      <w:bookmarkStart w:id="242" w:name="_Toc109934092"/>
      <w:r>
        <w:t xml:space="preserve">Figure </w:t>
      </w:r>
      <w:r>
        <w:fldChar w:fldCharType="begin"/>
      </w:r>
      <w:r>
        <w:instrText xml:space="preserve"> SEQ Figure \* ARABIC </w:instrText>
      </w:r>
      <w:r>
        <w:fldChar w:fldCharType="separate"/>
      </w:r>
      <w:r w:rsidR="00D842A9">
        <w:rPr>
          <w:noProof/>
        </w:rPr>
        <w:t>7</w:t>
      </w:r>
      <w:r>
        <w:fldChar w:fldCharType="end"/>
      </w:r>
      <w:r>
        <w:t>: Level 1 Use Case Diagram</w:t>
      </w:r>
      <w:bookmarkEnd w:id="242"/>
    </w:p>
    <w:p w14:paraId="7445CB32" w14:textId="4A84681C" w:rsidR="00924C1F" w:rsidRDefault="00680E3C" w:rsidP="00011C6B">
      <w:pPr>
        <w:pStyle w:val="Heading2"/>
      </w:pPr>
      <w:bookmarkStart w:id="243" w:name="_Toc109934708"/>
      <w:proofErr w:type="spellStart"/>
      <w:r>
        <w:t>i</w:t>
      </w:r>
      <w:proofErr w:type="spellEnd"/>
      <w:r>
        <w:t xml:space="preserve">. </w:t>
      </w:r>
      <w:r w:rsidR="3E03183B">
        <w:t>Methods, tools, and techniques</w:t>
      </w:r>
      <w:bookmarkEnd w:id="243"/>
      <w:r w:rsidR="3E03183B">
        <w:t xml:space="preserve"> </w:t>
      </w:r>
    </w:p>
    <w:p w14:paraId="5195C0BB" w14:textId="787FD84F" w:rsidR="00B151DC" w:rsidRDefault="00BF6BE5" w:rsidP="00E176E4">
      <w:pPr>
        <w:pStyle w:val="Heading3"/>
      </w:pPr>
      <w:bookmarkStart w:id="244" w:name="_Toc109934709"/>
      <w:r>
        <w:t xml:space="preserve">a) </w:t>
      </w:r>
      <w:r w:rsidR="1B63C4C5">
        <w:t>Development Methodologies</w:t>
      </w:r>
      <w:bookmarkEnd w:id="244"/>
      <w:ins w:id="245" w:author="Lily Li" w:date="2022-08-05T11:59:00Z">
        <w:r w:rsidR="002F6F8C">
          <w:t xml:space="preserve">  </w:t>
        </w:r>
      </w:ins>
    </w:p>
    <w:p w14:paraId="7AD0DF83" w14:textId="11C8248C" w:rsidR="00B151DC" w:rsidRPr="00B151DC" w:rsidRDefault="00B151DC" w:rsidP="00B151DC">
      <w:r w:rsidRPr="00B151DC">
        <w:t xml:space="preserve">The WILMA development team </w:t>
      </w:r>
      <w:del w:id="246" w:author="Lily Li" w:date="2022-08-05T11:59:00Z">
        <w:r w:rsidRPr="00B151DC" w:rsidDel="002F6F8C">
          <w:delText xml:space="preserve">have </w:delText>
        </w:r>
      </w:del>
      <w:ins w:id="247" w:author="Lily Li" w:date="2022-08-05T11:59:00Z">
        <w:r w:rsidR="002F6F8C" w:rsidRPr="00B151DC">
          <w:t>ha</w:t>
        </w:r>
        <w:r w:rsidR="002F6F8C">
          <w:t>s</w:t>
        </w:r>
        <w:r w:rsidR="002F6F8C" w:rsidRPr="00B151DC">
          <w:t xml:space="preserve"> </w:t>
        </w:r>
      </w:ins>
      <w:r w:rsidRPr="00B151DC">
        <w:t>chosen to proceed with an “</w:t>
      </w:r>
      <w:commentRangeStart w:id="248"/>
      <w:r w:rsidRPr="00B151DC">
        <w:t>agile scrum</w:t>
      </w:r>
      <w:commentRangeEnd w:id="248"/>
      <w:r w:rsidR="002F6F8C">
        <w:rPr>
          <w:rStyle w:val="CommentReference"/>
        </w:rPr>
        <w:commentReference w:id="248"/>
      </w:r>
      <w:r w:rsidRPr="00B151DC">
        <w:t xml:space="preserve">” methodology for a couple of main </w:t>
      </w:r>
      <w:proofErr w:type="gramStart"/>
      <w:r w:rsidRPr="00B151DC">
        <w:t>reasons.</w:t>
      </w:r>
      <w:ins w:id="249" w:author="Lily Li" w:date="2022-08-05T11:59:00Z">
        <w:r w:rsidR="002F6F8C">
          <w:rPr>
            <w:rFonts w:cstheme="minorHAnsi"/>
          </w:rPr>
          <w:t>√</w:t>
        </w:r>
      </w:ins>
      <w:proofErr w:type="gramEnd"/>
      <w:r w:rsidRPr="00B151DC">
        <w:br/>
        <w:t xml:space="preserve">Firstly, the nature of the agile scrum methodology will help minimize the risk of bugs due to smaller and more frequent system releases, and the requirements involved in making changes will be inherently smaller. The development team </w:t>
      </w:r>
      <w:del w:id="250" w:author="Lily Li" w:date="2022-08-05T11:59:00Z">
        <w:r w:rsidRPr="00B151DC" w:rsidDel="002F6F8C">
          <w:delText xml:space="preserve">have </w:delText>
        </w:r>
      </w:del>
      <w:ins w:id="251" w:author="Lily Li" w:date="2022-08-05T11:59:00Z">
        <w:r w:rsidR="002F6F8C" w:rsidRPr="00B151DC">
          <w:t>ha</w:t>
        </w:r>
        <w:r w:rsidR="002F6F8C">
          <w:t>s</w:t>
        </w:r>
        <w:r w:rsidR="002F6F8C" w:rsidRPr="00B151DC">
          <w:t xml:space="preserve"> </w:t>
        </w:r>
      </w:ins>
      <w:r w:rsidRPr="00B151DC">
        <w:t>also identified a few uncertainties about the project direction in general, and so the agile approach leaves us open to tweaking such project directives.</w:t>
      </w:r>
    </w:p>
    <w:p w14:paraId="3A1B9941" w14:textId="586F159D" w:rsidR="00B151DC" w:rsidRPr="00B151DC" w:rsidRDefault="00B151DC" w:rsidP="00B151DC">
      <w:r w:rsidRPr="00B151DC">
        <w:t xml:space="preserve">The development team </w:t>
      </w:r>
      <w:del w:id="252" w:author="Lily Li" w:date="2022-08-05T11:59:00Z">
        <w:r w:rsidRPr="00B151DC" w:rsidDel="002F6F8C">
          <w:delText xml:space="preserve">have </w:delText>
        </w:r>
      </w:del>
      <w:ins w:id="253" w:author="Lily Li" w:date="2022-08-05T11:59:00Z">
        <w:r w:rsidR="002F6F8C" w:rsidRPr="00B151DC">
          <w:t>ha</w:t>
        </w:r>
        <w:r w:rsidR="002F6F8C">
          <w:t>s</w:t>
        </w:r>
        <w:r w:rsidR="002F6F8C" w:rsidRPr="00B151DC">
          <w:t xml:space="preserve"> </w:t>
        </w:r>
      </w:ins>
      <w:r w:rsidRPr="00B151DC">
        <w:t>agreed that each sprint shall be scheduled for a length of 2 weeks, and as shown in the image below each iteration will consist of:</w:t>
      </w:r>
    </w:p>
    <w:p w14:paraId="4FD32569" w14:textId="77777777" w:rsidR="00B151DC" w:rsidRPr="00B151DC" w:rsidRDefault="00B151DC" w:rsidP="00B151DC">
      <w:pPr>
        <w:pStyle w:val="ListParagraph"/>
        <w:numPr>
          <w:ilvl w:val="0"/>
          <w:numId w:val="23"/>
        </w:numPr>
      </w:pPr>
      <w:r w:rsidRPr="00B151DC">
        <w:t xml:space="preserve">Planning the sprint, including assigning user </w:t>
      </w:r>
      <w:proofErr w:type="gramStart"/>
      <w:r w:rsidRPr="00B151DC">
        <w:t>stories</w:t>
      </w:r>
      <w:proofErr w:type="gramEnd"/>
      <w:r w:rsidRPr="00B151DC">
        <w:t xml:space="preserve"> and identifying feature dependencies.</w:t>
      </w:r>
    </w:p>
    <w:p w14:paraId="724EFBF7" w14:textId="77777777" w:rsidR="00B151DC" w:rsidRPr="00B151DC" w:rsidRDefault="00B151DC" w:rsidP="00B151DC">
      <w:pPr>
        <w:pStyle w:val="ListParagraph"/>
        <w:numPr>
          <w:ilvl w:val="0"/>
          <w:numId w:val="23"/>
        </w:numPr>
      </w:pPr>
      <w:r w:rsidRPr="00B151DC">
        <w:t>Designing the code, tests, and GUI views.</w:t>
      </w:r>
    </w:p>
    <w:p w14:paraId="5B25363A" w14:textId="77777777" w:rsidR="00B151DC" w:rsidRPr="00B151DC" w:rsidRDefault="00B151DC" w:rsidP="00B151DC">
      <w:pPr>
        <w:pStyle w:val="ListParagraph"/>
        <w:numPr>
          <w:ilvl w:val="0"/>
          <w:numId w:val="23"/>
        </w:numPr>
      </w:pPr>
      <w:r w:rsidRPr="00B151DC">
        <w:t>Actual application/component development.</w:t>
      </w:r>
    </w:p>
    <w:p w14:paraId="3D9E46E2" w14:textId="77777777" w:rsidR="00B151DC" w:rsidRPr="00B151DC" w:rsidRDefault="00B151DC" w:rsidP="00B151DC">
      <w:pPr>
        <w:pStyle w:val="ListParagraph"/>
        <w:numPr>
          <w:ilvl w:val="0"/>
          <w:numId w:val="23"/>
        </w:numPr>
      </w:pPr>
      <w:r w:rsidRPr="00B151DC">
        <w:t>Unit testing.</w:t>
      </w:r>
    </w:p>
    <w:p w14:paraId="7C121095" w14:textId="77777777" w:rsidR="00B151DC" w:rsidRPr="00B151DC" w:rsidRDefault="00B151DC" w:rsidP="00B151DC">
      <w:pPr>
        <w:pStyle w:val="ListParagraph"/>
        <w:numPr>
          <w:ilvl w:val="0"/>
          <w:numId w:val="23"/>
        </w:numPr>
      </w:pPr>
      <w:r w:rsidRPr="00B151DC">
        <w:t xml:space="preserve">Deploying the code – This could be locally, to the </w:t>
      </w:r>
      <w:r w:rsidRPr="00B151DC">
        <w:rPr>
          <w:i/>
          <w:iCs/>
        </w:rPr>
        <w:t>development</w:t>
      </w:r>
      <w:r w:rsidRPr="00B151DC">
        <w:t xml:space="preserve"> branch (which will again run tests), or to a live production environment.</w:t>
      </w:r>
    </w:p>
    <w:p w14:paraId="5C132514" w14:textId="77777777" w:rsidR="00B151DC" w:rsidRDefault="00B151DC" w:rsidP="00B151DC">
      <w:pPr>
        <w:pStyle w:val="ListParagraph"/>
        <w:numPr>
          <w:ilvl w:val="0"/>
          <w:numId w:val="23"/>
        </w:numPr>
      </w:pPr>
      <w:r w:rsidRPr="00B151DC">
        <w:t>Review the sprint including deployed code and any issues encountered along the way.</w:t>
      </w:r>
    </w:p>
    <w:p w14:paraId="06093AD3" w14:textId="77777777" w:rsidR="000E0BDF" w:rsidRDefault="008C23EB" w:rsidP="000E0BDF">
      <w:pPr>
        <w:keepNext/>
      </w:pPr>
      <w:r>
        <w:rPr>
          <w:noProof/>
        </w:rPr>
        <w:lastRenderedPageBreak/>
        <w:drawing>
          <wp:inline distT="0" distB="0" distL="0" distR="0" wp14:anchorId="0BB3996C" wp14:editId="77C569D2">
            <wp:extent cx="5731510" cy="2758440"/>
            <wp:effectExtent l="95250" t="76200" r="97790" b="861060"/>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7584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1CF3AE" w14:textId="56897ED0" w:rsidR="008C23EB" w:rsidRPr="00B151DC" w:rsidRDefault="000E0BDF" w:rsidP="000E0BDF">
      <w:pPr>
        <w:pStyle w:val="Caption"/>
      </w:pPr>
      <w:bookmarkStart w:id="254" w:name="_Toc109934093"/>
      <w:r>
        <w:t xml:space="preserve">Figure </w:t>
      </w:r>
      <w:r>
        <w:fldChar w:fldCharType="begin"/>
      </w:r>
      <w:r>
        <w:instrText xml:space="preserve"> SEQ Figure \* ARABIC </w:instrText>
      </w:r>
      <w:r>
        <w:fldChar w:fldCharType="separate"/>
      </w:r>
      <w:r w:rsidR="00D842A9">
        <w:rPr>
          <w:noProof/>
        </w:rPr>
        <w:t>8</w:t>
      </w:r>
      <w:r>
        <w:fldChar w:fldCharType="end"/>
      </w:r>
      <w:r>
        <w:t xml:space="preserve">: </w:t>
      </w:r>
      <w:r w:rsidRPr="00187EBB">
        <w:t>Agile Scrum Methodology (source https://kruschecompany.com/agile-software-development/)</w:t>
      </w:r>
      <w:bookmarkEnd w:id="254"/>
    </w:p>
    <w:p w14:paraId="269D62BB" w14:textId="62F25284" w:rsidR="0047657E" w:rsidRPr="0047657E" w:rsidRDefault="00BF6BE5" w:rsidP="00E176E4">
      <w:pPr>
        <w:pStyle w:val="Heading3"/>
      </w:pPr>
      <w:bookmarkStart w:id="255" w:name="_Toc109934710"/>
      <w:r>
        <w:t xml:space="preserve">b) </w:t>
      </w:r>
      <w:r w:rsidR="379BC90F">
        <w:t>Programming Languages</w:t>
      </w:r>
      <w:bookmarkEnd w:id="255"/>
      <w:r w:rsidR="379BC90F">
        <w:t xml:space="preserve"> </w:t>
      </w:r>
    </w:p>
    <w:p w14:paraId="7EE170DA" w14:textId="54545BF7" w:rsidR="0047657E" w:rsidRPr="0047657E" w:rsidRDefault="0047657E" w:rsidP="0047657E">
      <w:r w:rsidRPr="0047657E">
        <w:t xml:space="preserve">The WILMA server-side application is primarily built using Java version 11 due to its </w:t>
      </w:r>
      <w:proofErr w:type="gramStart"/>
      <w:r w:rsidRPr="0047657E">
        <w:t>long term</w:t>
      </w:r>
      <w:proofErr w:type="gramEnd"/>
      <w:r w:rsidRPr="0047657E">
        <w:t xml:space="preserve"> support (LTS) and widespread adoption and compatibility. Initially the development team was hopeful on working with Java development kit (JDK) 17, but investigation revealed that not all major cloud providers have full support for JDK17 at this stage, which does not appear to be the case for JDK11. With that in mind the decision was made to use JDK11 to reduce the risk of compatibility </w:t>
      </w:r>
      <w:proofErr w:type="gramStart"/>
      <w:r w:rsidRPr="0047657E">
        <w:t>issues.</w:t>
      </w:r>
      <w:ins w:id="256" w:author="Lily Li" w:date="2022-08-05T12:01:00Z">
        <w:r w:rsidR="002F6F8C">
          <w:rPr>
            <w:rFonts w:cstheme="minorHAnsi"/>
          </w:rPr>
          <w:t>√</w:t>
        </w:r>
      </w:ins>
      <w:proofErr w:type="gramEnd"/>
    </w:p>
    <w:p w14:paraId="336A0334" w14:textId="077716E4" w:rsidR="00B151DC" w:rsidRDefault="0047657E" w:rsidP="00B151DC">
      <w:r w:rsidRPr="0047657E">
        <w:t xml:space="preserve">Additionally, some of the application components also contain markdown (md), </w:t>
      </w:r>
      <w:proofErr w:type="spellStart"/>
      <w:r w:rsidRPr="0047657E">
        <w:t>yml</w:t>
      </w:r>
      <w:proofErr w:type="spellEnd"/>
      <w:r w:rsidRPr="0047657E">
        <w:t xml:space="preserve"> (YAML), HTML, CSS, and JavaScript files for static web content and configuration </w:t>
      </w:r>
      <w:proofErr w:type="gramStart"/>
      <w:r w:rsidRPr="0047657E">
        <w:t>settings.</w:t>
      </w:r>
      <w:ins w:id="257" w:author="Lily Li" w:date="2022-08-05T12:01:00Z">
        <w:r w:rsidR="002F6F8C">
          <w:rPr>
            <w:rFonts w:cstheme="minorHAnsi"/>
          </w:rPr>
          <w:t>√</w:t>
        </w:r>
      </w:ins>
      <w:proofErr w:type="gramEnd"/>
    </w:p>
    <w:p w14:paraId="30A9DD99" w14:textId="3247429F" w:rsidR="00125AA5" w:rsidRDefault="00BF6BE5" w:rsidP="6051C40F">
      <w:pPr>
        <w:pStyle w:val="Heading3"/>
        <w:rPr>
          <w:rFonts w:asciiTheme="minorHAnsi" w:eastAsiaTheme="minorEastAsia" w:hAnsiTheme="minorHAnsi" w:cstheme="minorBidi"/>
          <w:color w:val="auto"/>
          <w:sz w:val="22"/>
          <w:szCs w:val="22"/>
        </w:rPr>
      </w:pPr>
      <w:bookmarkStart w:id="258" w:name="_Toc109934711"/>
      <w:r>
        <w:t xml:space="preserve">c) </w:t>
      </w:r>
      <w:r w:rsidR="7F64D9F3">
        <w:t>Design tools used</w:t>
      </w:r>
      <w:bookmarkEnd w:id="258"/>
      <w:r w:rsidR="7F64D9F3">
        <w:t xml:space="preserve">  </w:t>
      </w:r>
    </w:p>
    <w:p w14:paraId="7FA6F9DD" w14:textId="77777777" w:rsidR="00125AA5" w:rsidRDefault="00014D17" w:rsidP="00125AA5">
      <w:hyperlink r:id="rId29" w:history="1">
        <w:r w:rsidR="00125AA5" w:rsidRPr="0008169D">
          <w:rPr>
            <w:rStyle w:val="Hyperlink"/>
          </w:rPr>
          <w:t>Microsoft Visio</w:t>
        </w:r>
      </w:hyperlink>
      <w:r w:rsidR="00125AA5">
        <w:t xml:space="preserve"> is the chosen architectural design tool for the WILMA system due to both its availability amongst the development team and standardized UML components and relational mapping that will minimize the risk of diagram confusion.</w:t>
      </w:r>
    </w:p>
    <w:p w14:paraId="43CC97D5" w14:textId="55CB513D" w:rsidR="00125AA5" w:rsidRDefault="00125AA5" w:rsidP="00125AA5">
      <w:r>
        <w:t xml:space="preserve">According to one of </w:t>
      </w:r>
      <w:hyperlink r:id="rId30" w:history="1">
        <w:r w:rsidRPr="00E5774E">
          <w:rPr>
            <w:rStyle w:val="Hyperlink"/>
          </w:rPr>
          <w:t>Figma’s forums</w:t>
        </w:r>
      </w:hyperlink>
      <w:r>
        <w:t xml:space="preserve">, while a Figma account is required to collaborate on designs, an account is not required in order to view draft design files with the “.fig” file extension. This is an important aspect as not all stakeholders will want or need to collaborate on the UI designs, but certainly need to view and interact with them. Additionally, Figma supports all the required export file formats including PNG, JPG, SVG and </w:t>
      </w:r>
      <w:proofErr w:type="gramStart"/>
      <w:r>
        <w:t>PDF.</w:t>
      </w:r>
      <w:ins w:id="259" w:author="Lily Li" w:date="2022-08-05T12:01:00Z">
        <w:r w:rsidR="002F6F8C">
          <w:rPr>
            <w:rFonts w:cstheme="minorHAnsi"/>
          </w:rPr>
          <w:t>√</w:t>
        </w:r>
      </w:ins>
      <w:proofErr w:type="gramEnd"/>
    </w:p>
    <w:p w14:paraId="6ABE34D7" w14:textId="2E2F29EF" w:rsidR="001F73C2" w:rsidRDefault="00BF6BE5" w:rsidP="004A7B9F">
      <w:pPr>
        <w:pStyle w:val="Heading3"/>
      </w:pPr>
      <w:bookmarkStart w:id="260" w:name="_Toc109934712"/>
      <w:r>
        <w:t xml:space="preserve">d) </w:t>
      </w:r>
      <w:r w:rsidR="570FB59E">
        <w:t>Procedures to be followed for design, build, and test</w:t>
      </w:r>
      <w:bookmarkEnd w:id="260"/>
      <w:r w:rsidR="570FB59E">
        <w:t xml:space="preserve"> </w:t>
      </w:r>
    </w:p>
    <w:p w14:paraId="2E6369BE" w14:textId="2616FDB5" w:rsidR="00E176E4" w:rsidRPr="00E176E4" w:rsidRDefault="00E176E4" w:rsidP="004A7B9F">
      <w:pPr>
        <w:pStyle w:val="Heading4"/>
      </w:pPr>
      <w:r w:rsidRPr="00E176E4">
        <w:t>Design Procedure</w:t>
      </w:r>
      <w:ins w:id="261" w:author="Lily Li" w:date="2022-08-05T12:02:00Z">
        <w:r w:rsidR="00D573C4">
          <w:rPr>
            <w:rFonts w:cstheme="majorHAnsi"/>
          </w:rPr>
          <w:t>√</w:t>
        </w:r>
      </w:ins>
    </w:p>
    <w:p w14:paraId="36DC5BD7" w14:textId="77777777" w:rsidR="00E176E4" w:rsidRPr="00E176E4" w:rsidRDefault="00E176E4" w:rsidP="00E176E4">
      <w:r w:rsidRPr="00E176E4">
        <w:t>As this system makes use of a modular architecture and package names make many tasks obvious, it is important to recognise a few rules to ensure code design and housekeeping expectations are kept in check.</w:t>
      </w:r>
    </w:p>
    <w:p w14:paraId="3EBC1B53" w14:textId="77777777" w:rsidR="00E176E4" w:rsidRPr="00E176E4" w:rsidRDefault="00E176E4" w:rsidP="00E176E4">
      <w:pPr>
        <w:numPr>
          <w:ilvl w:val="0"/>
          <w:numId w:val="24"/>
        </w:numPr>
      </w:pPr>
      <w:r w:rsidRPr="00E176E4">
        <w:lastRenderedPageBreak/>
        <w:t>Read and understand the documentation, code, and hierarchy to ensure your solution aligns with the current structure of the system.</w:t>
      </w:r>
    </w:p>
    <w:p w14:paraId="51711F49" w14:textId="77777777" w:rsidR="00E176E4" w:rsidRPr="00E176E4" w:rsidRDefault="00E176E4" w:rsidP="00E176E4">
      <w:pPr>
        <w:numPr>
          <w:ilvl w:val="0"/>
          <w:numId w:val="24"/>
        </w:numPr>
      </w:pPr>
      <w:r w:rsidRPr="00E176E4">
        <w:t xml:space="preserve">The entry point for this application is the </w:t>
      </w:r>
      <w:r w:rsidRPr="00E176E4">
        <w:rPr>
          <w:b/>
          <w:bCs/>
        </w:rPr>
        <w:t>web</w:t>
      </w:r>
      <w:r w:rsidRPr="00E176E4">
        <w:t xml:space="preserve"> module which contains web and REST controllers to suit their individual tasks. To maintain abstraction, security, and overall good practice is it important that no logic be placed in these controllers; instead, the expected approach would be to create an appropriately named “service” in the </w:t>
      </w:r>
      <w:r w:rsidRPr="00E176E4">
        <w:rPr>
          <w:b/>
          <w:bCs/>
        </w:rPr>
        <w:t>service</w:t>
      </w:r>
      <w:r w:rsidRPr="00E176E4">
        <w:t xml:space="preserve"> module that contains the logic and calls upon your repositories. Then using dependency injection, inject your service into your controller so that the result from your service may be passed back to the client.</w:t>
      </w:r>
    </w:p>
    <w:p w14:paraId="7BCA0F14" w14:textId="77777777" w:rsidR="00E176E4" w:rsidRPr="00E176E4" w:rsidRDefault="00E176E4" w:rsidP="00E176E4">
      <w:pPr>
        <w:numPr>
          <w:ilvl w:val="0"/>
          <w:numId w:val="24"/>
        </w:numPr>
      </w:pPr>
      <w:r w:rsidRPr="00E176E4">
        <w:t>By design, this application is built using the Spring Boot framework which comes with a lot of functionality baked in. To save unnecessary clutter and reinventing of the wheel, ensure that your code first makes use of functionality already available before writing custom code.</w:t>
      </w:r>
    </w:p>
    <w:p w14:paraId="11B1711F" w14:textId="77777777" w:rsidR="00E176E4" w:rsidRPr="00E176E4" w:rsidRDefault="00E176E4" w:rsidP="00E176E4">
      <w:pPr>
        <w:numPr>
          <w:ilvl w:val="0"/>
          <w:numId w:val="24"/>
        </w:numPr>
      </w:pPr>
      <w:r w:rsidRPr="00E176E4">
        <w:t>Testing and the way we build our test cases is also a part of WILMA’s design. Rather than build test cases ‘method-by-method’, it is expected that tests be meaningful and demonstrate the code solving a purpose. For example you might have a test method named “</w:t>
      </w:r>
      <w:proofErr w:type="spellStart"/>
      <w:proofErr w:type="gramStart"/>
      <w:r w:rsidRPr="00E176E4">
        <w:t>addQuestionToForum</w:t>
      </w:r>
      <w:proofErr w:type="spellEnd"/>
      <w:r w:rsidRPr="00E176E4">
        <w:t>(</w:t>
      </w:r>
      <w:proofErr w:type="gramEnd"/>
      <w:r w:rsidRPr="00E176E4">
        <w:t>)” which solves a more wholesome purpose than a simple test case like “</w:t>
      </w:r>
      <w:proofErr w:type="spellStart"/>
      <w:r w:rsidRPr="00E176E4">
        <w:t>setQuestionId</w:t>
      </w:r>
      <w:proofErr w:type="spellEnd"/>
      <w:r w:rsidRPr="00E176E4">
        <w:t>()”.</w:t>
      </w:r>
    </w:p>
    <w:p w14:paraId="5F4D79AB" w14:textId="77777777" w:rsidR="00E176E4" w:rsidRPr="00E176E4" w:rsidRDefault="00E176E4" w:rsidP="00E176E4">
      <w:pPr>
        <w:numPr>
          <w:ilvl w:val="0"/>
          <w:numId w:val="24"/>
        </w:numPr>
      </w:pPr>
      <w:r w:rsidRPr="00E176E4">
        <w:t>Use abstraction wherever possible to hide method implementation.</w:t>
      </w:r>
    </w:p>
    <w:p w14:paraId="3A4172EF" w14:textId="77777777" w:rsidR="00E176E4" w:rsidRPr="00E176E4" w:rsidRDefault="00E176E4" w:rsidP="00E176E4">
      <w:pPr>
        <w:numPr>
          <w:ilvl w:val="0"/>
          <w:numId w:val="24"/>
        </w:numPr>
      </w:pPr>
      <w:r w:rsidRPr="00E176E4">
        <w:t>Write and structure your code anticipating change. All code is going to be updates as technology demands require and a sign of great work is making our code extensible.</w:t>
      </w:r>
    </w:p>
    <w:p w14:paraId="7BE2FE2E" w14:textId="77777777" w:rsidR="00E176E4" w:rsidRDefault="00E176E4" w:rsidP="00E176E4">
      <w:pPr>
        <w:numPr>
          <w:ilvl w:val="0"/>
          <w:numId w:val="24"/>
        </w:numPr>
      </w:pPr>
      <w:r w:rsidRPr="00E176E4">
        <w:t>Make sure to include documentation including diagrams, sketches, code comments (Javadoc comments are a must), or any other prototypes.</w:t>
      </w:r>
    </w:p>
    <w:p w14:paraId="290A6D91" w14:textId="3CADC054" w:rsidR="005C2493" w:rsidRDefault="005C2493" w:rsidP="004A7B9F">
      <w:pPr>
        <w:pStyle w:val="Heading4"/>
      </w:pPr>
      <w:r>
        <w:t>Build procedure</w:t>
      </w:r>
      <w:ins w:id="262" w:author="Lily Li" w:date="2022-08-05T12:02:00Z">
        <w:r w:rsidR="00D573C4">
          <w:rPr>
            <w:rFonts w:cstheme="majorHAnsi"/>
          </w:rPr>
          <w:t>√</w:t>
        </w:r>
      </w:ins>
    </w:p>
    <w:p w14:paraId="101A1671" w14:textId="77777777" w:rsidR="005C2493" w:rsidRDefault="005C2493" w:rsidP="005C2493">
      <w:pPr>
        <w:pStyle w:val="P3"/>
      </w:pPr>
      <w:r>
        <w:t>Exact build procedures will vary slightly depending on the IDE being used, but generally should be much the same as we are using the maven build tool.</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5019"/>
      </w:tblGrid>
      <w:tr w:rsidR="00E44B17" w14:paraId="7E38930E" w14:textId="77777777" w:rsidTr="00835A5A">
        <w:tc>
          <w:tcPr>
            <w:tcW w:w="4508" w:type="dxa"/>
          </w:tcPr>
          <w:p w14:paraId="4E313D12" w14:textId="77777777" w:rsidR="00E44B17" w:rsidRDefault="00E44B17">
            <w:pPr>
              <w:pStyle w:val="P3"/>
              <w:ind w:left="0"/>
            </w:pPr>
            <w:r>
              <w:rPr>
                <w:noProof/>
              </w:rPr>
              <w:lastRenderedPageBreak/>
              <w:drawing>
                <wp:inline distT="0" distB="0" distL="0" distR="0" wp14:anchorId="5B6E889B" wp14:editId="3A7B7A5A">
                  <wp:extent cx="2470772" cy="5084618"/>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5274" cy="5114461"/>
                          </a:xfrm>
                          <a:prstGeom prst="rect">
                            <a:avLst/>
                          </a:prstGeom>
                        </pic:spPr>
                      </pic:pic>
                    </a:graphicData>
                  </a:graphic>
                </wp:inline>
              </w:drawing>
            </w:r>
          </w:p>
        </w:tc>
        <w:tc>
          <w:tcPr>
            <w:tcW w:w="4508" w:type="dxa"/>
          </w:tcPr>
          <w:p w14:paraId="5200A7F7" w14:textId="77777777" w:rsidR="00E44B17" w:rsidRDefault="00E44B17" w:rsidP="00EB5BB7">
            <w:pPr>
              <w:pStyle w:val="P3"/>
              <w:keepNext/>
              <w:ind w:left="0"/>
            </w:pPr>
            <w:r>
              <w:rPr>
                <w:noProof/>
              </w:rPr>
              <w:drawing>
                <wp:inline distT="0" distB="0" distL="0" distR="0" wp14:anchorId="2E119295" wp14:editId="73312755">
                  <wp:extent cx="3391766" cy="508398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2702" cy="5100378"/>
                          </a:xfrm>
                          <a:prstGeom prst="rect">
                            <a:avLst/>
                          </a:prstGeom>
                        </pic:spPr>
                      </pic:pic>
                    </a:graphicData>
                  </a:graphic>
                </wp:inline>
              </w:drawing>
            </w:r>
          </w:p>
        </w:tc>
      </w:tr>
    </w:tbl>
    <w:p w14:paraId="0E023074" w14:textId="638BADD4" w:rsidR="005C2493" w:rsidRPr="00E176E4" w:rsidRDefault="00EB5BB7" w:rsidP="00EB5BB7">
      <w:pPr>
        <w:pStyle w:val="Caption"/>
      </w:pPr>
      <w:bookmarkStart w:id="263" w:name="_Toc109934094"/>
      <w:r>
        <w:t xml:space="preserve">Figure </w:t>
      </w:r>
      <w:r>
        <w:fldChar w:fldCharType="begin"/>
      </w:r>
      <w:r>
        <w:instrText xml:space="preserve"> SEQ Figure \* ARABIC </w:instrText>
      </w:r>
      <w:r>
        <w:fldChar w:fldCharType="separate"/>
      </w:r>
      <w:r w:rsidR="00D842A9">
        <w:rPr>
          <w:noProof/>
        </w:rPr>
        <w:t>9</w:t>
      </w:r>
      <w:r>
        <w:fldChar w:fldCharType="end"/>
      </w:r>
      <w:r>
        <w:t xml:space="preserve">: IntelliJ and </w:t>
      </w:r>
      <w:proofErr w:type="spellStart"/>
      <w:r>
        <w:t>VSCode</w:t>
      </w:r>
      <w:proofErr w:type="spellEnd"/>
      <w:r>
        <w:t xml:space="preserve"> Maven Tool Window</w:t>
      </w:r>
      <w:bookmarkEnd w:id="263"/>
    </w:p>
    <w:p w14:paraId="2F546A1C" w14:textId="77777777" w:rsidR="003F773A" w:rsidRPr="003F773A" w:rsidRDefault="003F773A" w:rsidP="003F773A">
      <w:r w:rsidRPr="003F773A">
        <w:t xml:space="preserve">NetBeans behaves a little differently to IntelliJ and </w:t>
      </w:r>
      <w:proofErr w:type="spellStart"/>
      <w:r w:rsidRPr="003F773A">
        <w:t>VSCode</w:t>
      </w:r>
      <w:proofErr w:type="spellEnd"/>
      <w:r w:rsidRPr="003F773A">
        <w:t xml:space="preserve">, as once you open the project you need to open each individual module (below left) then right click and select “Clean and Build” as shown below on the right. See </w:t>
      </w:r>
      <w:hyperlink r:id="rId33" w:tooltip="Maven Clean" w:history="1">
        <w:r w:rsidRPr="003F773A">
          <w:rPr>
            <w:rStyle w:val="Hyperlink"/>
          </w:rPr>
          <w:t>here</w:t>
        </w:r>
      </w:hyperlink>
      <w:r w:rsidRPr="003F773A">
        <w:t xml:space="preserve"> for further information on Maven goals including “clean”.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333"/>
      </w:tblGrid>
      <w:tr w:rsidR="00A26FC2" w14:paraId="7C9DA41B" w14:textId="77777777" w:rsidTr="00835A5A">
        <w:tc>
          <w:tcPr>
            <w:tcW w:w="4508" w:type="dxa"/>
          </w:tcPr>
          <w:p w14:paraId="660190B0" w14:textId="77777777" w:rsidR="00A26FC2" w:rsidRDefault="00A26FC2">
            <w:pPr>
              <w:pStyle w:val="P3"/>
              <w:ind w:left="0"/>
            </w:pPr>
            <w:r>
              <w:rPr>
                <w:noProof/>
              </w:rPr>
              <w:drawing>
                <wp:inline distT="0" distB="0" distL="0" distR="0" wp14:anchorId="46AD87F5" wp14:editId="0A45AE6E">
                  <wp:extent cx="2443267" cy="20227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7993" cy="2026676"/>
                          </a:xfrm>
                          <a:prstGeom prst="rect">
                            <a:avLst/>
                          </a:prstGeom>
                        </pic:spPr>
                      </pic:pic>
                    </a:graphicData>
                  </a:graphic>
                </wp:inline>
              </w:drawing>
            </w:r>
          </w:p>
        </w:tc>
        <w:tc>
          <w:tcPr>
            <w:tcW w:w="4508" w:type="dxa"/>
          </w:tcPr>
          <w:p w14:paraId="65189F21" w14:textId="77777777" w:rsidR="00A26FC2" w:rsidRDefault="00A26FC2" w:rsidP="007668C6">
            <w:pPr>
              <w:pStyle w:val="P3"/>
              <w:keepNext/>
              <w:ind w:left="0"/>
            </w:pPr>
            <w:r>
              <w:rPr>
                <w:noProof/>
              </w:rPr>
              <w:drawing>
                <wp:inline distT="0" distB="0" distL="0" distR="0" wp14:anchorId="2E415F12" wp14:editId="1CE8F65B">
                  <wp:extent cx="2223655" cy="204053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44555" cy="2059709"/>
                          </a:xfrm>
                          <a:prstGeom prst="rect">
                            <a:avLst/>
                          </a:prstGeom>
                        </pic:spPr>
                      </pic:pic>
                    </a:graphicData>
                  </a:graphic>
                </wp:inline>
              </w:drawing>
            </w:r>
          </w:p>
        </w:tc>
      </w:tr>
    </w:tbl>
    <w:p w14:paraId="10305205" w14:textId="2867EFFC" w:rsidR="00E176E4" w:rsidRPr="00E176E4" w:rsidRDefault="007668C6" w:rsidP="007668C6">
      <w:pPr>
        <w:pStyle w:val="Caption"/>
        <w:rPr>
          <w:lang w:val="en-US"/>
        </w:rPr>
      </w:pPr>
      <w:bookmarkStart w:id="264" w:name="_Toc109934095"/>
      <w:r>
        <w:t xml:space="preserve">Figure </w:t>
      </w:r>
      <w:r>
        <w:fldChar w:fldCharType="begin"/>
      </w:r>
      <w:r>
        <w:instrText xml:space="preserve"> SEQ Figure \* ARABIC </w:instrText>
      </w:r>
      <w:r>
        <w:fldChar w:fldCharType="separate"/>
      </w:r>
      <w:r w:rsidR="00D842A9">
        <w:rPr>
          <w:noProof/>
        </w:rPr>
        <w:t>10</w:t>
      </w:r>
      <w:r>
        <w:fldChar w:fldCharType="end"/>
      </w:r>
      <w:r>
        <w:t>: NetBeans Build Process</w:t>
      </w:r>
      <w:bookmarkEnd w:id="264"/>
    </w:p>
    <w:p w14:paraId="3AD130D2" w14:textId="598BF932" w:rsidR="004C56CE" w:rsidRPr="004C56CE" w:rsidRDefault="004C56CE" w:rsidP="004A7B9F">
      <w:pPr>
        <w:pStyle w:val="Heading4"/>
      </w:pPr>
      <w:r w:rsidRPr="004C56CE">
        <w:t xml:space="preserve">Testing Procedure </w:t>
      </w:r>
      <w:ins w:id="265" w:author="Lily Li" w:date="2022-08-05T12:02:00Z">
        <w:r w:rsidR="00D573C4">
          <w:rPr>
            <w:rFonts w:cstheme="majorHAnsi"/>
          </w:rPr>
          <w:t>√</w:t>
        </w:r>
      </w:ins>
    </w:p>
    <w:p w14:paraId="064AC43B" w14:textId="77777777" w:rsidR="004C56CE" w:rsidRPr="004C56CE" w:rsidRDefault="004C56CE" w:rsidP="004C56CE">
      <w:r w:rsidRPr="004C56CE">
        <w:t xml:space="preserve">All code being merged into the WILMA system will be subject to testing and should therefore be accompanied by specific relevant unit tests (the current testing framework in use is Junit5), however </w:t>
      </w:r>
      <w:r w:rsidRPr="004C56CE">
        <w:lastRenderedPageBreak/>
        <w:t xml:space="preserve">it is not a requirement that there be tests </w:t>
      </w:r>
      <w:proofErr w:type="gramStart"/>
      <w:r w:rsidRPr="004C56CE">
        <w:t>each and every</w:t>
      </w:r>
      <w:proofErr w:type="gramEnd"/>
      <w:r w:rsidRPr="004C56CE">
        <w:t xml:space="preserve"> method (particularly accessors and mutators) as shown below.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4048"/>
      </w:tblGrid>
      <w:tr w:rsidR="00204E21" w14:paraId="1DA77BF4" w14:textId="77777777" w:rsidTr="00835A5A">
        <w:trPr>
          <w:trHeight w:val="2339"/>
          <w:jc w:val="center"/>
        </w:trPr>
        <w:tc>
          <w:tcPr>
            <w:tcW w:w="4048" w:type="dxa"/>
          </w:tcPr>
          <w:p w14:paraId="0FE8C220" w14:textId="77777777" w:rsidR="00204E21" w:rsidRDefault="00204E21">
            <w:pPr>
              <w:pStyle w:val="P3"/>
              <w:ind w:left="0"/>
              <w:jc w:val="center"/>
            </w:pPr>
            <w:r>
              <w:object w:dxaOrig="3380" w:dyaOrig="2796" w14:anchorId="22EBF819">
                <v:shape id="_x0000_i1030" type="#_x0000_t75" style="width:169.9pt;height:139.75pt" o:ole="">
                  <v:imagedata r:id="rId36" o:title=""/>
                </v:shape>
                <o:OLEObject Type="Embed" ProgID="Word.OpenDocumentText.12" ShapeID="_x0000_i1030" DrawAspect="Content" ObjectID="_1721208936" r:id="rId37"/>
              </w:object>
            </w:r>
          </w:p>
        </w:tc>
        <w:bookmarkStart w:id="266" w:name="_MON_1720197236"/>
        <w:bookmarkEnd w:id="266"/>
        <w:tc>
          <w:tcPr>
            <w:tcW w:w="4048" w:type="dxa"/>
          </w:tcPr>
          <w:p w14:paraId="6F6C0277" w14:textId="77777777" w:rsidR="00204E21" w:rsidRDefault="00204E21" w:rsidP="00925CE2">
            <w:pPr>
              <w:pStyle w:val="P3"/>
              <w:keepNext/>
              <w:ind w:left="0"/>
              <w:jc w:val="center"/>
            </w:pPr>
            <w:r>
              <w:object w:dxaOrig="3380" w:dyaOrig="1874" w14:anchorId="5199AF59">
                <v:shape id="_x0000_i1031" type="#_x0000_t75" style="width:169.9pt;height:93.2pt" o:ole="">
                  <v:imagedata r:id="rId38" o:title=""/>
                </v:shape>
                <o:OLEObject Type="Embed" ProgID="Word.OpenDocumentText.12" ShapeID="_x0000_i1031" DrawAspect="Content" ObjectID="_1721208937" r:id="rId39"/>
              </w:object>
            </w:r>
          </w:p>
        </w:tc>
      </w:tr>
    </w:tbl>
    <w:p w14:paraId="11777144" w14:textId="0C3D9F70" w:rsidR="00125AA5" w:rsidRDefault="00925CE2" w:rsidP="00925CE2">
      <w:pPr>
        <w:pStyle w:val="Caption"/>
      </w:pPr>
      <w:bookmarkStart w:id="267" w:name="_Toc109934096"/>
      <w:r>
        <w:t xml:space="preserve">Figure </w:t>
      </w:r>
      <w:r>
        <w:fldChar w:fldCharType="begin"/>
      </w:r>
      <w:r>
        <w:instrText xml:space="preserve"> SEQ Figure \* ARABIC </w:instrText>
      </w:r>
      <w:r>
        <w:fldChar w:fldCharType="separate"/>
      </w:r>
      <w:r w:rsidR="00D842A9">
        <w:rPr>
          <w:noProof/>
        </w:rPr>
        <w:t>11</w:t>
      </w:r>
      <w:r>
        <w:fldChar w:fldCharType="end"/>
      </w:r>
      <w:r>
        <w:t>: Unit Test Demonstration</w:t>
      </w:r>
      <w:bookmarkEnd w:id="267"/>
    </w:p>
    <w:p w14:paraId="254567A4" w14:textId="3008A8B8" w:rsidR="00350235" w:rsidRPr="00350235" w:rsidRDefault="00350235" w:rsidP="00350235">
      <w:r w:rsidRPr="00350235">
        <w:t xml:space="preserve">However, unit tests are not to perform transactions on any live databases as this can have serious unwanted side effects that are difficult to trace. Instead it is required that transactional unit tests incorporate the </w:t>
      </w:r>
      <w:hyperlink r:id="rId40" w:history="1">
        <w:r w:rsidRPr="00350235">
          <w:rPr>
            <w:rStyle w:val="Hyperlink"/>
          </w:rPr>
          <w:t>Mockito</w:t>
        </w:r>
      </w:hyperlink>
      <w:r w:rsidRPr="00350235">
        <w:t xml:space="preserve"> framework to ‘mock’ classes or interfaces that interact with any real data, an example can be found </w:t>
      </w:r>
      <w:hyperlink r:id="rId41" w:history="1">
        <w:r w:rsidRPr="00350235">
          <w:rPr>
            <w:rStyle w:val="Hyperlink"/>
          </w:rPr>
          <w:t>here</w:t>
        </w:r>
      </w:hyperlink>
      <w:r w:rsidRPr="00350235">
        <w:t>. Mockito and Junit5 are included in the WILMA application via the spring-boot-starter-test dependency, so no additional dependencies or libraries are required</w:t>
      </w:r>
      <w:del w:id="268" w:author="Lily Li" w:date="2022-08-05T12:03:00Z">
        <w:r w:rsidRPr="00350235" w:rsidDel="0059661B">
          <w:delText xml:space="preserve"> </w:delText>
        </w:r>
      </w:del>
      <w:r w:rsidRPr="00350235">
        <w:t>.</w:t>
      </w:r>
    </w:p>
    <w:p w14:paraId="72A5B546" w14:textId="2B875315" w:rsidR="00350235" w:rsidRPr="00350235" w:rsidRDefault="00BF6BE5" w:rsidP="004A7B9F">
      <w:pPr>
        <w:pStyle w:val="Heading4"/>
      </w:pPr>
      <w:r>
        <w:t xml:space="preserve">e) </w:t>
      </w:r>
      <w:r w:rsidR="00350235" w:rsidRPr="00350235">
        <w:t xml:space="preserve">Version control </w:t>
      </w:r>
      <w:ins w:id="269" w:author="Lily Li" w:date="2022-08-05T12:03:00Z">
        <w:r w:rsidR="0059661B">
          <w:rPr>
            <w:rFonts w:cstheme="majorHAnsi"/>
          </w:rPr>
          <w:t>√</w:t>
        </w:r>
      </w:ins>
    </w:p>
    <w:p w14:paraId="5A282F32" w14:textId="77777777" w:rsidR="00350235" w:rsidRPr="00350235" w:rsidRDefault="00350235" w:rsidP="00350235">
      <w:r w:rsidRPr="00350235">
        <w:t>The WILMA application source code makes use of the git versioning system and is hosted online in a GitHub repository due to its widespread adoption, community support, and abundance of reference and instructional material.</w:t>
      </w:r>
    </w:p>
    <w:p w14:paraId="52A7793D" w14:textId="0746D429" w:rsidR="00350235" w:rsidRPr="00350235" w:rsidRDefault="00BF6BE5" w:rsidP="004A7B9F">
      <w:pPr>
        <w:pStyle w:val="Heading4"/>
      </w:pPr>
      <w:r>
        <w:t xml:space="preserve">f) </w:t>
      </w:r>
      <w:r w:rsidR="00350235" w:rsidRPr="00350235">
        <w:t xml:space="preserve">Merging of </w:t>
      </w:r>
      <w:proofErr w:type="gramStart"/>
      <w:r w:rsidR="00350235" w:rsidRPr="00350235">
        <w:t xml:space="preserve">components  </w:t>
      </w:r>
      <w:ins w:id="270" w:author="Lily Li" w:date="2022-08-05T12:03:00Z">
        <w:r w:rsidR="0059661B">
          <w:rPr>
            <w:rFonts w:cstheme="majorHAnsi"/>
          </w:rPr>
          <w:t>√</w:t>
        </w:r>
      </w:ins>
      <w:proofErr w:type="gramEnd"/>
    </w:p>
    <w:p w14:paraId="7DE2FE76" w14:textId="77777777" w:rsidR="00350235" w:rsidRPr="00350235" w:rsidRDefault="00350235" w:rsidP="00350235">
      <w:r w:rsidRPr="00350235">
        <w:t xml:space="preserve">The GitHub repository implements a </w:t>
      </w:r>
      <w:r w:rsidRPr="00350235">
        <w:rPr>
          <w:b/>
          <w:bCs/>
        </w:rPr>
        <w:t>developer</w:t>
      </w:r>
      <w:r w:rsidRPr="00350235">
        <w:t xml:space="preserve"> branch which is used as a “staging” branch prior to merging changes into the master branch, and this is for two major reasons.</w:t>
      </w:r>
    </w:p>
    <w:p w14:paraId="0848E4E4" w14:textId="29148601" w:rsidR="00350235" w:rsidRPr="00350235" w:rsidRDefault="00350235" w:rsidP="00350235">
      <w:r w:rsidRPr="00350235">
        <w:t xml:space="preserve">Firstly, it adds a platform for contributor pull requests to be merged into which can also then run automated testing via GitHub actions. Many feature pull requests can be merged into the development branch and at the end of a development iteration/sprint (ensuring </w:t>
      </w:r>
      <w:proofErr w:type="gramStart"/>
      <w:r w:rsidRPr="00350235">
        <w:t>all of</w:t>
      </w:r>
      <w:proofErr w:type="gramEnd"/>
      <w:r w:rsidRPr="00350235">
        <w:t xml:space="preserve"> the development branches</w:t>
      </w:r>
      <w:ins w:id="271" w:author="Lily Li" w:date="2022-08-05T12:04:00Z">
        <w:r w:rsidR="00FF16C2">
          <w:t>'</w:t>
        </w:r>
      </w:ins>
      <w:r w:rsidRPr="00350235">
        <w:t xml:space="preserve"> automated tests pass) a pull request can be created to merge the contents of the development branch in with the master branch which will then become a new release.</w:t>
      </w:r>
    </w:p>
    <w:p w14:paraId="6F81A138" w14:textId="67ECDDE3" w:rsidR="00350235" w:rsidRDefault="00350235" w:rsidP="00350235">
      <w:r w:rsidRPr="00350235">
        <w:t xml:space="preserve">Secondly, future intentions for this application </w:t>
      </w:r>
      <w:del w:id="272" w:author="Lily Li" w:date="2022-08-05T12:04:00Z">
        <w:r w:rsidRPr="00350235" w:rsidDel="00FF16C2">
          <w:delText xml:space="preserve">including </w:delText>
        </w:r>
      </w:del>
      <w:ins w:id="273" w:author="Lily Li" w:date="2022-08-05T12:04:00Z">
        <w:r w:rsidR="00FF16C2" w:rsidRPr="00350235">
          <w:t>includ</w:t>
        </w:r>
        <w:r w:rsidR="00FF16C2">
          <w:t>e</w:t>
        </w:r>
        <w:r w:rsidR="00FF16C2" w:rsidRPr="00350235">
          <w:t xml:space="preserve"> </w:t>
        </w:r>
      </w:ins>
      <w:r w:rsidRPr="00350235">
        <w:t xml:space="preserve">setting up a continuous delivery and deployment (CICD) pipeline that will merge and deploy the application to a live cloud server. These deployments will be sourced from the master branch and are triggered by branch events such as merging pull requests and </w:t>
      </w:r>
      <w:del w:id="274" w:author="Lily Li" w:date="2022-08-05T12:04:00Z">
        <w:r w:rsidRPr="00350235" w:rsidDel="0059661B">
          <w:delText xml:space="preserve">create </w:delText>
        </w:r>
      </w:del>
      <w:ins w:id="275" w:author="Lily Li" w:date="2022-08-05T12:04:00Z">
        <w:r w:rsidR="0059661B" w:rsidRPr="00350235">
          <w:t>creat</w:t>
        </w:r>
        <w:r w:rsidR="0059661B">
          <w:t>ing</w:t>
        </w:r>
        <w:r w:rsidR="0059661B" w:rsidRPr="00350235">
          <w:t xml:space="preserve"> </w:t>
        </w:r>
      </w:ins>
      <w:r w:rsidRPr="00350235">
        <w:t xml:space="preserve">an interruption to the service of the live application during this process. Hence, the implementation of the development branch allows developers to merge their work and tests to be run </w:t>
      </w:r>
      <w:r w:rsidRPr="00350235">
        <w:rPr>
          <w:i/>
          <w:iCs/>
        </w:rPr>
        <w:t>before</w:t>
      </w:r>
      <w:r w:rsidRPr="00350235">
        <w:t xml:space="preserve"> making a merge to the master branch and causing any disruptions.</w:t>
      </w:r>
    </w:p>
    <w:p w14:paraId="23D3135E" w14:textId="43463B51" w:rsidR="003F291F" w:rsidRPr="003F291F" w:rsidRDefault="00BF6BE5" w:rsidP="004A7B9F">
      <w:pPr>
        <w:pStyle w:val="Heading4"/>
      </w:pPr>
      <w:r>
        <w:t xml:space="preserve">h) </w:t>
      </w:r>
      <w:r w:rsidR="003F291F" w:rsidRPr="003F291F">
        <w:t>Maintaining documents updated</w:t>
      </w:r>
      <w:ins w:id="276" w:author="Lily Li" w:date="2022-08-05T12:04:00Z">
        <w:r w:rsidR="0059661B">
          <w:rPr>
            <w:rFonts w:cstheme="majorHAnsi"/>
          </w:rPr>
          <w:t>√</w:t>
        </w:r>
      </w:ins>
    </w:p>
    <w:p w14:paraId="739ABC89" w14:textId="77777777" w:rsidR="003F291F" w:rsidRPr="003F291F" w:rsidRDefault="003F291F" w:rsidP="003F291F">
      <w:r w:rsidRPr="003F291F">
        <w:t xml:space="preserve">Project documentation will be accessible to collaborators via the </w:t>
      </w:r>
      <w:hyperlink r:id="rId42" w:history="1">
        <w:r w:rsidRPr="003F291F">
          <w:rPr>
            <w:rStyle w:val="Hyperlink"/>
          </w:rPr>
          <w:t>repository wiki</w:t>
        </w:r>
      </w:hyperlink>
      <w:r w:rsidRPr="003F291F">
        <w:t xml:space="preserve"> and can also be cloned to your local machine using </w:t>
      </w:r>
      <w:hyperlink r:id="rId43" w:history="1">
        <w:r w:rsidRPr="003F291F">
          <w:rPr>
            <w:rStyle w:val="Hyperlink"/>
          </w:rPr>
          <w:t>https://github.com/nick-mcguffin/Application-Development-Project.wiki.git</w:t>
        </w:r>
      </w:hyperlink>
      <w:r w:rsidRPr="003F291F">
        <w:t>.</w:t>
      </w:r>
    </w:p>
    <w:p w14:paraId="123FC73D" w14:textId="77777777" w:rsidR="003F291F" w:rsidRPr="003F291F" w:rsidRDefault="003F291F" w:rsidP="003F291F">
      <w:r w:rsidRPr="003F291F">
        <w:t>Using the repository wiki enables us to keep the project documentation together with the source code yet still separated as far as versioning is concerned.</w:t>
      </w:r>
    </w:p>
    <w:p w14:paraId="33CB1F31" w14:textId="77777777" w:rsidR="003F291F" w:rsidRPr="003F291F" w:rsidRDefault="003F291F" w:rsidP="003F291F">
      <w:r w:rsidRPr="003F291F">
        <w:lastRenderedPageBreak/>
        <w:t>Although GitHub does not currently support branches for wiki versioning, changes will be committed and pushed to the master branch (totally unrelated to the source code master branch) and will still be versioned with the full commit histories.</w:t>
      </w:r>
    </w:p>
    <w:p w14:paraId="60504845" w14:textId="77777777" w:rsidR="003F291F" w:rsidRPr="00350235" w:rsidRDefault="003F291F" w:rsidP="00350235"/>
    <w:p w14:paraId="6759B86D" w14:textId="77777777" w:rsidR="00350235" w:rsidRPr="00350235" w:rsidRDefault="00350235" w:rsidP="00350235"/>
    <w:p w14:paraId="3491271D" w14:textId="44EEBDA8" w:rsidR="00924C1F" w:rsidRDefault="3E03183B" w:rsidP="00BF6BE5">
      <w:pPr>
        <w:pStyle w:val="Heading1"/>
        <w:numPr>
          <w:ilvl w:val="0"/>
          <w:numId w:val="33"/>
        </w:numPr>
      </w:pPr>
      <w:bookmarkStart w:id="277" w:name="_Toc109934713"/>
      <w:r>
        <w:t>Infrastructure Plan</w:t>
      </w:r>
      <w:bookmarkEnd w:id="277"/>
      <w:r>
        <w:t xml:space="preserve"> </w:t>
      </w:r>
    </w:p>
    <w:p w14:paraId="48532569" w14:textId="6B38EA37" w:rsidR="00635378" w:rsidRPr="00635378" w:rsidRDefault="00BF6BE5" w:rsidP="00635378">
      <w:pPr>
        <w:pStyle w:val="Heading2"/>
        <w:rPr>
          <w:lang w:val="en-AU"/>
        </w:rPr>
      </w:pPr>
      <w:bookmarkStart w:id="278" w:name="_Toc109934714"/>
      <w:proofErr w:type="spellStart"/>
      <w:r>
        <w:rPr>
          <w:lang w:val="en-AU"/>
        </w:rPr>
        <w:t>i</w:t>
      </w:r>
      <w:proofErr w:type="spellEnd"/>
      <w:r>
        <w:rPr>
          <w:lang w:val="en-AU"/>
        </w:rPr>
        <w:t xml:space="preserve">. </w:t>
      </w:r>
      <w:r w:rsidR="16C78008" w:rsidRPr="6051C40F">
        <w:rPr>
          <w:lang w:val="en-AU"/>
        </w:rPr>
        <w:t>Developer Tools</w:t>
      </w:r>
      <w:bookmarkEnd w:id="278"/>
      <w:ins w:id="279" w:author="Lily Li" w:date="2022-08-05T12:05:00Z">
        <w:r w:rsidR="00B54423">
          <w:rPr>
            <w:rFonts w:cstheme="majorHAnsi"/>
            <w:lang w:val="en-AU"/>
          </w:rPr>
          <w:t>√</w:t>
        </w:r>
      </w:ins>
    </w:p>
    <w:p w14:paraId="38CF06C2" w14:textId="6DD7089E" w:rsidR="00635378" w:rsidRPr="00635378" w:rsidRDefault="00BF6BE5" w:rsidP="00635378">
      <w:pPr>
        <w:pStyle w:val="Heading3"/>
      </w:pPr>
      <w:bookmarkStart w:id="280" w:name="_Toc109934715"/>
      <w:r>
        <w:t xml:space="preserve">a) </w:t>
      </w:r>
      <w:r w:rsidR="16C78008">
        <w:t>Operating System</w:t>
      </w:r>
      <w:bookmarkEnd w:id="280"/>
    </w:p>
    <w:p w14:paraId="7943239B" w14:textId="77777777" w:rsidR="00635378" w:rsidRPr="00635378" w:rsidRDefault="00635378" w:rsidP="00635378">
      <w:r w:rsidRPr="00635378">
        <w:t>This application is built using Java (JDK11) and as a result it is cross-platform compatible and can therefore be developed on Windows, Linux, or MacOS.</w:t>
      </w:r>
    </w:p>
    <w:p w14:paraId="1FB9D710" w14:textId="5BD986CB" w:rsidR="00635378" w:rsidRPr="00635378" w:rsidRDefault="00BF6BE5" w:rsidP="00E618D9">
      <w:pPr>
        <w:pStyle w:val="Heading3"/>
      </w:pPr>
      <w:bookmarkStart w:id="281" w:name="_Toc109934716"/>
      <w:r>
        <w:t xml:space="preserve">b) </w:t>
      </w:r>
      <w:r w:rsidR="16C78008">
        <w:t>IDEs</w:t>
      </w:r>
      <w:bookmarkEnd w:id="281"/>
    </w:p>
    <w:p w14:paraId="377C4E10" w14:textId="77777777" w:rsidR="00635378" w:rsidRPr="00635378" w:rsidRDefault="00635378" w:rsidP="00635378">
      <w:r w:rsidRPr="00635378">
        <w:t>There is a large choice of IDEs/editors that can be used to develop components of the WILMA system, particularly those that have Maven and Tomcat server support, some of which include:</w:t>
      </w:r>
    </w:p>
    <w:p w14:paraId="36CBA011" w14:textId="77777777" w:rsidR="00635378" w:rsidRPr="00635378" w:rsidRDefault="00014D17" w:rsidP="00635378">
      <w:pPr>
        <w:pStyle w:val="ListParagraph"/>
        <w:numPr>
          <w:ilvl w:val="0"/>
          <w:numId w:val="27"/>
        </w:numPr>
      </w:pPr>
      <w:hyperlink r:id="rId44" w:anchor="section=windows" w:history="1">
        <w:r w:rsidR="00635378" w:rsidRPr="00635378">
          <w:rPr>
            <w:rStyle w:val="Hyperlink"/>
          </w:rPr>
          <w:t>IntelliJ IDEA</w:t>
        </w:r>
      </w:hyperlink>
      <w:r w:rsidR="00635378" w:rsidRPr="00635378">
        <w:t xml:space="preserve"> (Community, Education, or Ultimate editions) </w:t>
      </w:r>
    </w:p>
    <w:p w14:paraId="3CC8875D" w14:textId="77777777" w:rsidR="00635378" w:rsidRPr="00635378" w:rsidRDefault="00014D17" w:rsidP="00635378">
      <w:pPr>
        <w:pStyle w:val="ListParagraph"/>
        <w:numPr>
          <w:ilvl w:val="0"/>
          <w:numId w:val="27"/>
        </w:numPr>
      </w:pPr>
      <w:hyperlink r:id="rId45">
        <w:r w:rsidR="00635378" w:rsidRPr="00635378">
          <w:rPr>
            <w:rStyle w:val="Hyperlink"/>
          </w:rPr>
          <w:t>Visual Studio Code</w:t>
        </w:r>
      </w:hyperlink>
      <w:r w:rsidR="00635378" w:rsidRPr="00635378">
        <w:t xml:space="preserve"> (</w:t>
      </w:r>
      <w:proofErr w:type="spellStart"/>
      <w:r w:rsidR="00635378" w:rsidRPr="00635378">
        <w:t>VSCode</w:t>
      </w:r>
      <w:proofErr w:type="spellEnd"/>
      <w:r w:rsidR="00635378" w:rsidRPr="00635378">
        <w:t>) – There are lots of extensions available, but none required</w:t>
      </w:r>
    </w:p>
    <w:p w14:paraId="73FDD6CB" w14:textId="77777777" w:rsidR="00635378" w:rsidRPr="00635378" w:rsidRDefault="00014D17" w:rsidP="00635378">
      <w:pPr>
        <w:pStyle w:val="ListParagraph"/>
        <w:numPr>
          <w:ilvl w:val="0"/>
          <w:numId w:val="27"/>
        </w:numPr>
      </w:pPr>
      <w:hyperlink r:id="rId46" w:history="1">
        <w:r w:rsidR="00635378" w:rsidRPr="00635378">
          <w:rPr>
            <w:rStyle w:val="Hyperlink"/>
          </w:rPr>
          <w:t>Spring Tools Suite</w:t>
        </w:r>
      </w:hyperlink>
      <w:r w:rsidR="00635378" w:rsidRPr="00635378">
        <w:t xml:space="preserve"> – A spring flavour of the Eclipse IDE redesigned by the Spring team</w:t>
      </w:r>
    </w:p>
    <w:p w14:paraId="6C262C0B" w14:textId="77777777" w:rsidR="00635378" w:rsidRPr="00635378" w:rsidRDefault="00014D17" w:rsidP="00635378">
      <w:pPr>
        <w:pStyle w:val="ListParagraph"/>
        <w:numPr>
          <w:ilvl w:val="0"/>
          <w:numId w:val="27"/>
        </w:numPr>
      </w:pPr>
      <w:hyperlink r:id="rId47" w:history="1">
        <w:r w:rsidR="00635378" w:rsidRPr="00635378">
          <w:rPr>
            <w:rStyle w:val="Hyperlink"/>
          </w:rPr>
          <w:t>Eclipse IDE</w:t>
        </w:r>
      </w:hyperlink>
      <w:r w:rsidR="00635378" w:rsidRPr="00635378">
        <w:t xml:space="preserve"> – </w:t>
      </w:r>
      <w:proofErr w:type="gramStart"/>
      <w:r w:rsidR="00635378" w:rsidRPr="00635378">
        <w:t>Open source</w:t>
      </w:r>
      <w:proofErr w:type="gramEnd"/>
      <w:r w:rsidR="00635378" w:rsidRPr="00635378">
        <w:t xml:space="preserve"> IDE</w:t>
      </w:r>
    </w:p>
    <w:p w14:paraId="0F749D68" w14:textId="77777777" w:rsidR="00635378" w:rsidRPr="00635378" w:rsidRDefault="00014D17" w:rsidP="00635378">
      <w:pPr>
        <w:pStyle w:val="ListParagraph"/>
        <w:numPr>
          <w:ilvl w:val="0"/>
          <w:numId w:val="27"/>
        </w:numPr>
      </w:pPr>
      <w:hyperlink r:id="rId48" w:history="1">
        <w:r w:rsidR="00635378" w:rsidRPr="00635378">
          <w:rPr>
            <w:rStyle w:val="Hyperlink"/>
          </w:rPr>
          <w:t>Apache NetBeans</w:t>
        </w:r>
      </w:hyperlink>
      <w:r w:rsidR="00635378" w:rsidRPr="00635378">
        <w:t xml:space="preserve"> – Recommend </w:t>
      </w:r>
      <w:hyperlink r:id="rId49" w:history="1">
        <w:r w:rsidR="00635378" w:rsidRPr="00635378">
          <w:rPr>
            <w:rStyle w:val="Hyperlink"/>
          </w:rPr>
          <w:t>NB Spring Boot</w:t>
        </w:r>
      </w:hyperlink>
      <w:r w:rsidR="00635378" w:rsidRPr="00635378">
        <w:t xml:space="preserve"> Plugin</w:t>
      </w:r>
    </w:p>
    <w:p w14:paraId="07C7588E" w14:textId="77777777" w:rsidR="00635378" w:rsidRPr="00635378" w:rsidRDefault="00635378" w:rsidP="00635378">
      <w:r w:rsidRPr="00635378">
        <w:t>Text editors such as Notepad++, Sublime Text, and Atom can also be used for lightweight editing but may have issues performing maven goals or launching the embedded tomcat server, however many of these commands can be performed via a command line terminal.</w:t>
      </w:r>
    </w:p>
    <w:p w14:paraId="059CF4CA" w14:textId="2426A8C2" w:rsidR="00635378" w:rsidRPr="00635378" w:rsidRDefault="00BF6BE5" w:rsidP="00E618D9">
      <w:pPr>
        <w:pStyle w:val="Heading3"/>
      </w:pPr>
      <w:bookmarkStart w:id="282" w:name="_Toc109934717"/>
      <w:r>
        <w:t xml:space="preserve">c) </w:t>
      </w:r>
      <w:r w:rsidR="16C78008">
        <w:t>Unit Testing Tools</w:t>
      </w:r>
      <w:bookmarkEnd w:id="282"/>
    </w:p>
    <w:p w14:paraId="71679B82" w14:textId="77777777" w:rsidR="00635378" w:rsidRPr="00635378" w:rsidRDefault="00635378" w:rsidP="00635378">
      <w:r w:rsidRPr="00635378">
        <w:t xml:space="preserve">The WILMA system incorporates the Junit test framework, in particular </w:t>
      </w:r>
      <w:hyperlink r:id="rId50" w:history="1">
        <w:r w:rsidRPr="00635378">
          <w:rPr>
            <w:rStyle w:val="Hyperlink"/>
          </w:rPr>
          <w:t>Junit5</w:t>
        </w:r>
      </w:hyperlink>
      <w:r w:rsidRPr="00635378">
        <w:t>, which is widely adopted and respected around the world.</w:t>
      </w:r>
    </w:p>
    <w:p w14:paraId="2EC5B7EC" w14:textId="77777777" w:rsidR="00635378" w:rsidRPr="00635378" w:rsidRDefault="00635378" w:rsidP="00635378">
      <w:r w:rsidRPr="00635378">
        <w:t>To mitigate the risk of alteration or damage to live data, the Mockito framework will be used to mock transactional operations. This way transactional operations can still be tested in an effective manner while being safely isolated from any production databases.</w:t>
      </w:r>
    </w:p>
    <w:p w14:paraId="722DAF93" w14:textId="1EA0A21B" w:rsidR="00635378" w:rsidRPr="00635378" w:rsidRDefault="00BF6BE5" w:rsidP="00586161">
      <w:pPr>
        <w:pStyle w:val="Heading3"/>
      </w:pPr>
      <w:bookmarkStart w:id="283" w:name="_Toc109934718"/>
      <w:r>
        <w:t xml:space="preserve">d) </w:t>
      </w:r>
      <w:r w:rsidR="16C78008">
        <w:t>Servers</w:t>
      </w:r>
      <w:bookmarkEnd w:id="283"/>
    </w:p>
    <w:p w14:paraId="5DB5883F" w14:textId="77777777" w:rsidR="00635378" w:rsidRPr="00635378" w:rsidRDefault="00635378" w:rsidP="00635378">
      <w:r w:rsidRPr="00635378">
        <w:t>As a Spring Boot application, WILMA comes packaged with an embedded and preconfigured Tomcat web server so there is no immediate configuration required, however server configuration can be set manually in the project “</w:t>
      </w:r>
      <w:proofErr w:type="spellStart"/>
      <w:r w:rsidRPr="00635378">
        <w:t>application.yml</w:t>
      </w:r>
      <w:proofErr w:type="spellEnd"/>
      <w:r w:rsidRPr="00635378">
        <w:t>” files.</w:t>
      </w:r>
    </w:p>
    <w:p w14:paraId="1838BDD1" w14:textId="77777777" w:rsidR="00635378" w:rsidRPr="00635378" w:rsidRDefault="00635378" w:rsidP="00635378">
      <w:r w:rsidRPr="00635378">
        <w:t xml:space="preserve">For example, the default server port for spring boot applications is 8080 but Amazon Web Services (AWS) Elastic Beanstalk (ELB) deployment guide states that AWS requires the application to run on port 5000 and the easiest way to comply is to change the application server port to 5000 and not the ELB settings to port 8080 (Villa 2022). This can easily be done in the </w:t>
      </w:r>
      <w:proofErr w:type="spellStart"/>
      <w:r w:rsidRPr="00635378">
        <w:t>application.yml</w:t>
      </w:r>
      <w:proofErr w:type="spellEnd"/>
      <w:r w:rsidRPr="00635378">
        <w:t xml:space="preserve"> file by making the following change:</w:t>
      </w:r>
    </w:p>
    <w:p w14:paraId="75B1866F" w14:textId="77777777" w:rsidR="00BF05D2" w:rsidRDefault="00014D17" w:rsidP="00077724">
      <w:pPr>
        <w:pStyle w:val="NoSpacing"/>
      </w:pPr>
      <w:bookmarkStart w:id="284" w:name="_MON_1720274886"/>
      <w:bookmarkEnd w:id="284"/>
      <w:r>
        <w:lastRenderedPageBreak/>
        <w:pict w14:anchorId="54331FAD">
          <v:shape id="_x0000_i1032" type="#_x0000_t75" style="width:451.3pt;height:65.9pt">
            <v:imagedata r:id="rId51" o:title=""/>
          </v:shape>
        </w:pict>
      </w:r>
    </w:p>
    <w:p w14:paraId="53D6C81A" w14:textId="7FCDA21C" w:rsidR="00635378" w:rsidRPr="00635378" w:rsidRDefault="00BF05D2" w:rsidP="00BF05D2">
      <w:pPr>
        <w:pStyle w:val="Caption"/>
        <w:rPr>
          <w:rFonts w:asciiTheme="majorHAnsi" w:eastAsiaTheme="majorEastAsia" w:hAnsiTheme="majorHAnsi" w:cstheme="majorBidi"/>
          <w:color w:val="2F5496" w:themeColor="accent1" w:themeShade="BF"/>
          <w:sz w:val="26"/>
          <w:szCs w:val="26"/>
        </w:rPr>
      </w:pPr>
      <w:bookmarkStart w:id="285" w:name="_Toc109934097"/>
      <w:r>
        <w:t xml:space="preserve">Figure </w:t>
      </w:r>
      <w:r>
        <w:fldChar w:fldCharType="begin"/>
      </w:r>
      <w:r>
        <w:instrText xml:space="preserve"> SEQ Figure \* ARABIC </w:instrText>
      </w:r>
      <w:r>
        <w:fldChar w:fldCharType="separate"/>
      </w:r>
      <w:r w:rsidR="00D842A9">
        <w:rPr>
          <w:noProof/>
        </w:rPr>
        <w:t>12</w:t>
      </w:r>
      <w:r>
        <w:fldChar w:fldCharType="end"/>
      </w:r>
      <w:r>
        <w:t>: Changing the server port</w:t>
      </w:r>
      <w:bookmarkEnd w:id="285"/>
    </w:p>
    <w:p w14:paraId="7A224227" w14:textId="75B0530C" w:rsidR="00B314BA" w:rsidRPr="00635378" w:rsidRDefault="00E04CF8" w:rsidP="00457DF3">
      <w:pPr>
        <w:pStyle w:val="Heading2"/>
      </w:pPr>
      <w:bookmarkStart w:id="286" w:name="_Toc109934719"/>
      <w:r>
        <w:t xml:space="preserve">ii) </w:t>
      </w:r>
      <w:r w:rsidR="00B314BA">
        <w:t>Hardware required for Development and Client Side</w:t>
      </w:r>
      <w:bookmarkEnd w:id="286"/>
      <w:ins w:id="287" w:author="Lily Li" w:date="2022-08-05T12:06:00Z">
        <w:r w:rsidR="00B54423">
          <w:rPr>
            <w:rFonts w:cstheme="majorHAnsi"/>
          </w:rPr>
          <w:t>√</w:t>
        </w:r>
      </w:ins>
    </w:p>
    <w:p w14:paraId="0F50BBD2" w14:textId="77777777" w:rsidR="00B314BA" w:rsidRPr="00635378" w:rsidRDefault="00B314BA" w:rsidP="00B314BA">
      <w:r w:rsidRPr="00635378">
        <w:t>The following outlines the minimum hardware required to develop this system (Oracle 2022):</w:t>
      </w:r>
    </w:p>
    <w:p w14:paraId="27421F43" w14:textId="77777777" w:rsidR="00B314BA" w:rsidRPr="00635378" w:rsidRDefault="00B314BA" w:rsidP="00B314BA">
      <w:pPr>
        <w:pStyle w:val="ListParagraph"/>
        <w:numPr>
          <w:ilvl w:val="0"/>
          <w:numId w:val="28"/>
        </w:numPr>
      </w:pPr>
      <w:r w:rsidRPr="00635378">
        <w:t>A desktop, laptop, or virtual machine running Windows, Linux or MacOS</w:t>
      </w:r>
    </w:p>
    <w:p w14:paraId="2EB61B1E" w14:textId="77777777" w:rsidR="00B314BA" w:rsidRPr="00635378" w:rsidRDefault="00B314BA" w:rsidP="00B314BA">
      <w:pPr>
        <w:pStyle w:val="ListParagraph"/>
        <w:numPr>
          <w:ilvl w:val="0"/>
          <w:numId w:val="28"/>
        </w:numPr>
      </w:pPr>
      <w:r w:rsidRPr="00635378">
        <w:t>At minimum a Pentium 2 266 MHz processor</w:t>
      </w:r>
    </w:p>
    <w:p w14:paraId="1B3B1635" w14:textId="77777777" w:rsidR="00B314BA" w:rsidRPr="00635378" w:rsidRDefault="00B314BA" w:rsidP="00B314BA">
      <w:pPr>
        <w:pStyle w:val="ListParagraph"/>
        <w:numPr>
          <w:ilvl w:val="0"/>
          <w:numId w:val="28"/>
        </w:numPr>
      </w:pPr>
      <w:r w:rsidRPr="00635378">
        <w:t>181 MB disc space for development tools</w:t>
      </w:r>
    </w:p>
    <w:p w14:paraId="0D470F4A" w14:textId="7B5B9DFD" w:rsidR="00B314BA" w:rsidRDefault="00B314BA" w:rsidP="00FD10B4">
      <w:pPr>
        <w:pStyle w:val="ListParagraph"/>
        <w:numPr>
          <w:ilvl w:val="0"/>
          <w:numId w:val="28"/>
        </w:numPr>
      </w:pPr>
      <w:r w:rsidRPr="00635378">
        <w:t>128 MB RAM</w:t>
      </w:r>
    </w:p>
    <w:p w14:paraId="71C76ABA" w14:textId="6F100F98" w:rsidR="00635378" w:rsidRPr="00635378" w:rsidRDefault="00E04CF8" w:rsidP="00457DF3">
      <w:pPr>
        <w:pStyle w:val="Heading2"/>
      </w:pPr>
      <w:bookmarkStart w:id="288" w:name="_Toc109934720"/>
      <w:r>
        <w:t xml:space="preserve">iii) </w:t>
      </w:r>
      <w:r w:rsidR="00D67529">
        <w:t>Client-Side</w:t>
      </w:r>
      <w:r w:rsidR="16C78008">
        <w:t xml:space="preserve"> Software Requirements</w:t>
      </w:r>
      <w:bookmarkEnd w:id="288"/>
      <w:ins w:id="289" w:author="Lily Li" w:date="2022-08-05T12:06:00Z">
        <w:r w:rsidR="00D0549C">
          <w:rPr>
            <w:rFonts w:cstheme="majorHAnsi"/>
          </w:rPr>
          <w:t>√</w:t>
        </w:r>
      </w:ins>
    </w:p>
    <w:p w14:paraId="0A56673F" w14:textId="77777777" w:rsidR="00635378" w:rsidRPr="00635378" w:rsidRDefault="00635378" w:rsidP="00FD10B4">
      <w:r w:rsidRPr="00635378">
        <w:t>In the event of a live deployment, the WILMA system will be available to browse and interact with via a simple web browser on a PC or smart device with no further configuration.</w:t>
      </w:r>
    </w:p>
    <w:p w14:paraId="7CA4B15A" w14:textId="71D1863D" w:rsidR="00635378" w:rsidRPr="00635378" w:rsidRDefault="00635378" w:rsidP="006426C3">
      <w:r w:rsidRPr="00635378">
        <w:t xml:space="preserve">If the WILMA system is to be deployed and viewed locally, once running the client will be available for viewing in any web browser at </w:t>
      </w:r>
      <w:hyperlink r:id="rId52" w:history="1">
        <w:r w:rsidRPr="00635378">
          <w:rPr>
            <w:rStyle w:val="Hyperlink"/>
          </w:rPr>
          <w:t>http://localhost:8080/</w:t>
        </w:r>
      </w:hyperlink>
      <w:r w:rsidRPr="00635378">
        <w:t xml:space="preserve"> </w:t>
      </w:r>
    </w:p>
    <w:p w14:paraId="19C6FA23" w14:textId="1E14C1E0" w:rsidR="00924C1F" w:rsidRDefault="3E03183B" w:rsidP="00DE2F44">
      <w:pPr>
        <w:pStyle w:val="Heading1"/>
        <w:numPr>
          <w:ilvl w:val="0"/>
          <w:numId w:val="33"/>
        </w:numPr>
      </w:pPr>
      <w:bookmarkStart w:id="290" w:name="_Toc109934721"/>
      <w:r>
        <w:t xml:space="preserve">Supporting Process </w:t>
      </w:r>
      <w:proofErr w:type="gramStart"/>
      <w:r>
        <w:t>Plans</w:t>
      </w:r>
      <w:bookmarkEnd w:id="290"/>
      <w:r>
        <w:t xml:space="preserve">  </w:t>
      </w:r>
      <w:ins w:id="291" w:author="Lily Li" w:date="2022-08-05T12:06:00Z">
        <w:r w:rsidR="00D0549C">
          <w:rPr>
            <w:rFonts w:cstheme="majorHAnsi"/>
          </w:rPr>
          <w:t>√</w:t>
        </w:r>
      </w:ins>
      <w:proofErr w:type="gramEnd"/>
    </w:p>
    <w:p w14:paraId="36E81FFA" w14:textId="4B8EED0B" w:rsidR="008D247A" w:rsidRPr="008D247A" w:rsidRDefault="00DE2F44" w:rsidP="00C52243">
      <w:pPr>
        <w:pStyle w:val="Heading2"/>
        <w:rPr>
          <w:lang w:val="en-AU"/>
        </w:rPr>
      </w:pPr>
      <w:bookmarkStart w:id="292" w:name="_Toc109934722"/>
      <w:proofErr w:type="spellStart"/>
      <w:r>
        <w:t>i</w:t>
      </w:r>
      <w:proofErr w:type="spellEnd"/>
      <w:r>
        <w:t xml:space="preserve">. </w:t>
      </w:r>
      <w:r w:rsidR="3E03183B">
        <w:t>Configuration Management Plan</w:t>
      </w:r>
      <w:bookmarkEnd w:id="292"/>
      <w:r w:rsidR="3E03183B">
        <w:t xml:space="preserve"> </w:t>
      </w:r>
    </w:p>
    <w:p w14:paraId="021F9277" w14:textId="77777777" w:rsidR="008D247A" w:rsidRPr="008D247A" w:rsidRDefault="008D247A" w:rsidP="008D247A">
      <w:r w:rsidRPr="008D247A">
        <w:t>System source code will be versioned using the Git versioning system to trace and monitor changes, with the repository being housed on GitHub due to its widely accepted usage, integration, and community support &amp; documentation.</w:t>
      </w:r>
    </w:p>
    <w:p w14:paraId="10428E24" w14:textId="77777777" w:rsidR="008D247A" w:rsidRPr="008D247A" w:rsidRDefault="008D247A" w:rsidP="008D247A">
      <w:r w:rsidRPr="008D247A">
        <w:t xml:space="preserve">All collaborative changes made to the source code must be requested via GitHub pull requests, which will be reviewed and considered by the team. A </w:t>
      </w:r>
      <w:r w:rsidRPr="008D247A">
        <w:rPr>
          <w:b/>
          <w:bCs/>
        </w:rPr>
        <w:t>Pull Request Template</w:t>
      </w:r>
      <w:r w:rsidRPr="008D247A">
        <w:t xml:space="preserve"> will be provided to ensure sufficient information is provided to the reviewer.</w:t>
      </w:r>
    </w:p>
    <w:p w14:paraId="6453A351" w14:textId="77777777" w:rsidR="008D247A" w:rsidRPr="008D247A" w:rsidRDefault="008D247A" w:rsidP="008D247A">
      <w:r w:rsidRPr="008D247A">
        <w:t xml:space="preserve">Similarly, issues can be created to bring a bug or requested feature to the team’s awareness. Templates will also be provided for both </w:t>
      </w:r>
      <w:r w:rsidRPr="008D247A">
        <w:rPr>
          <w:b/>
          <w:bCs/>
        </w:rPr>
        <w:t>Bug Reports</w:t>
      </w:r>
      <w:r w:rsidRPr="008D247A">
        <w:t xml:space="preserve"> and </w:t>
      </w:r>
      <w:r w:rsidRPr="008D247A">
        <w:rPr>
          <w:b/>
          <w:bCs/>
        </w:rPr>
        <w:t>Feature Requests</w:t>
      </w:r>
      <w:r w:rsidRPr="008D247A">
        <w:t xml:space="preserve"> to help ensure adequate information is provided.</w:t>
      </w:r>
    </w:p>
    <w:p w14:paraId="77AD39A8" w14:textId="77777777" w:rsidR="008D247A" w:rsidRPr="008D247A" w:rsidRDefault="008D247A" w:rsidP="008D247A">
      <w:r w:rsidRPr="008D247A">
        <w:t xml:space="preserve">To help maintain the high standard of code and documentation, the repository will also feature a set of </w:t>
      </w:r>
      <w:r w:rsidRPr="008D247A">
        <w:rPr>
          <w:b/>
          <w:bCs/>
        </w:rPr>
        <w:t>Contributor Guidelines</w:t>
      </w:r>
      <w:r w:rsidRPr="008D247A">
        <w:t xml:space="preserve"> which will outline expectations and answers to commonly/frequently asked questions. One such guideline will be to use the “feature branch” approach as shown below in figure 1, specifying that each proposed feature, for example </w:t>
      </w:r>
      <w:r w:rsidRPr="008D247A">
        <w:rPr>
          <w:i/>
          <w:iCs/>
        </w:rPr>
        <w:t>“user authentication”</w:t>
      </w:r>
      <w:r w:rsidRPr="008D247A">
        <w:t>, would be in a branch of its own and have pull request/s relating to just that feature.</w:t>
      </w:r>
    </w:p>
    <w:p w14:paraId="4B89DD10" w14:textId="77777777" w:rsidR="008D247A" w:rsidRPr="008D247A" w:rsidRDefault="008D247A" w:rsidP="008D247A">
      <w:r w:rsidRPr="008D247A">
        <w:t xml:space="preserve">In addition to the feature branch approach shown in figure 1, this project includes an additional failsafe in the form of a </w:t>
      </w:r>
      <w:r w:rsidRPr="008D247A">
        <w:rPr>
          <w:b/>
          <w:bCs/>
        </w:rPr>
        <w:t>development branch</w:t>
      </w:r>
      <w:r w:rsidRPr="008D247A">
        <w:t xml:space="preserve"> (or </w:t>
      </w:r>
      <w:r w:rsidRPr="008D247A">
        <w:rPr>
          <w:i/>
          <w:iCs/>
        </w:rPr>
        <w:t>staging</w:t>
      </w:r>
      <w:r w:rsidRPr="008D247A">
        <w:t xml:space="preserve"> branch) which can be visualised in figure 2. All pull requests and/or issues will be merged with the development branch which is also equipped with automated testing via GitHub Actions. Once tests pass on the development branch and the team is satisfied with the changes made, the development branch can be merged into the master branch and subsequently become a “release”. The master branch will also run automated build tests, both as a sanity check and to feed a status badge in the master branch readme file, as this </w:t>
      </w:r>
      <w:r w:rsidRPr="008D247A">
        <w:lastRenderedPageBreak/>
        <w:t xml:space="preserve">branch [master] is the source that will, in future releases, feed a continuous integration &amp; delivery pipeline. </w:t>
      </w:r>
    </w:p>
    <w:p w14:paraId="1E045360" w14:textId="77777777" w:rsidR="00D05D14" w:rsidRDefault="008D247A" w:rsidP="00D05D14">
      <w:pPr>
        <w:keepNext/>
        <w:jc w:val="center"/>
      </w:pPr>
      <w:r w:rsidRPr="008D247A">
        <w:rPr>
          <w:noProof/>
        </w:rPr>
        <w:drawing>
          <wp:inline distT="0" distB="0" distL="0" distR="0" wp14:anchorId="490CBC91" wp14:editId="02EFBB81">
            <wp:extent cx="2372578" cy="1912620"/>
            <wp:effectExtent l="0" t="0" r="8890" b="0"/>
            <wp:docPr id="1" name="Picture 1" descr="Testing directly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ing directly on the Master branch"/>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373231" cy="1913146"/>
                    </a:xfrm>
                    <a:prstGeom prst="rect">
                      <a:avLst/>
                    </a:prstGeom>
                  </pic:spPr>
                </pic:pic>
              </a:graphicData>
            </a:graphic>
          </wp:inline>
        </w:drawing>
      </w:r>
    </w:p>
    <w:p w14:paraId="26FF3C87" w14:textId="6E9771E4" w:rsidR="00D05D14" w:rsidRDefault="00D05D14" w:rsidP="00D05D14">
      <w:pPr>
        <w:pStyle w:val="Caption"/>
        <w:jc w:val="center"/>
      </w:pPr>
      <w:bookmarkStart w:id="293" w:name="_Toc109934098"/>
      <w:r>
        <w:t xml:space="preserve">Figure </w:t>
      </w:r>
      <w:r>
        <w:fldChar w:fldCharType="begin"/>
      </w:r>
      <w:r>
        <w:instrText xml:space="preserve"> SEQ Figure \* ARABIC </w:instrText>
      </w:r>
      <w:r>
        <w:fldChar w:fldCharType="separate"/>
      </w:r>
      <w:r w:rsidR="00D842A9">
        <w:rPr>
          <w:noProof/>
        </w:rPr>
        <w:t>13</w:t>
      </w:r>
      <w:r>
        <w:fldChar w:fldCharType="end"/>
      </w:r>
      <w:r>
        <w:t>: Default Feature Branching</w:t>
      </w:r>
      <w:bookmarkEnd w:id="293"/>
    </w:p>
    <w:p w14:paraId="388B37FE" w14:textId="77777777" w:rsidR="00D05D14" w:rsidRDefault="008D247A" w:rsidP="00D05D14">
      <w:pPr>
        <w:keepNext/>
        <w:jc w:val="center"/>
      </w:pPr>
      <w:r w:rsidRPr="008D247A">
        <w:rPr>
          <w:noProof/>
        </w:rPr>
        <w:drawing>
          <wp:inline distT="0" distB="0" distL="0" distR="0" wp14:anchorId="1C12950B" wp14:editId="11143F53">
            <wp:extent cx="2354580" cy="1900548"/>
            <wp:effectExtent l="0" t="0" r="7620" b="5080"/>
            <wp:docPr id="2" name="Picture 2" descr="Testing on both the Development &amp;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ing on both the Development &amp; Master branch"/>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361245" cy="1905928"/>
                    </a:xfrm>
                    <a:prstGeom prst="rect">
                      <a:avLst/>
                    </a:prstGeom>
                  </pic:spPr>
                </pic:pic>
              </a:graphicData>
            </a:graphic>
          </wp:inline>
        </w:drawing>
      </w:r>
    </w:p>
    <w:p w14:paraId="02F2928C" w14:textId="76D6587C" w:rsidR="008D247A" w:rsidRPr="008D247A" w:rsidRDefault="00D05D14" w:rsidP="00D05D14">
      <w:pPr>
        <w:pStyle w:val="Caption"/>
        <w:jc w:val="center"/>
      </w:pPr>
      <w:bookmarkStart w:id="294" w:name="_Toc109934099"/>
      <w:r>
        <w:t xml:space="preserve">Figure </w:t>
      </w:r>
      <w:r>
        <w:fldChar w:fldCharType="begin"/>
      </w:r>
      <w:r>
        <w:instrText xml:space="preserve"> SEQ Figure \* ARABIC </w:instrText>
      </w:r>
      <w:r>
        <w:fldChar w:fldCharType="separate"/>
      </w:r>
      <w:r w:rsidR="00D842A9">
        <w:rPr>
          <w:noProof/>
        </w:rPr>
        <w:t>14</w:t>
      </w:r>
      <w:r>
        <w:fldChar w:fldCharType="end"/>
      </w:r>
      <w:r>
        <w:t>: Using a Development (staging) Branch</w:t>
      </w:r>
      <w:bookmarkEnd w:id="294"/>
    </w:p>
    <w:p w14:paraId="2EECAF45" w14:textId="77777777" w:rsidR="008D247A" w:rsidRPr="008D247A" w:rsidRDefault="008D247A" w:rsidP="008D247A"/>
    <w:p w14:paraId="415CE8EC" w14:textId="77777777" w:rsidR="008D247A" w:rsidRPr="008D247A" w:rsidRDefault="008D247A" w:rsidP="008D247A">
      <w:pPr>
        <w:rPr>
          <w:lang w:val="en-US"/>
        </w:rPr>
      </w:pPr>
    </w:p>
    <w:p w14:paraId="6CCB5482" w14:textId="358AC8D4" w:rsidR="007D6966" w:rsidRPr="00721E05" w:rsidRDefault="00DE2F44" w:rsidP="00C52243">
      <w:pPr>
        <w:pStyle w:val="Heading2"/>
      </w:pPr>
      <w:bookmarkStart w:id="295" w:name="_Toc109934723"/>
      <w:r>
        <w:t xml:space="preserve">ii. </w:t>
      </w:r>
      <w:r w:rsidR="3E03183B">
        <w:t>Verification and Validation Plan</w:t>
      </w:r>
      <w:bookmarkEnd w:id="295"/>
      <w:r w:rsidR="3E03183B">
        <w:t xml:space="preserve"> </w:t>
      </w:r>
      <w:ins w:id="296" w:author="Lily Li" w:date="2022-08-05T12:06:00Z">
        <w:r w:rsidR="007F32FB">
          <w:rPr>
            <w:rFonts w:cstheme="majorHAnsi"/>
          </w:rPr>
          <w:t>√</w:t>
        </w:r>
      </w:ins>
    </w:p>
    <w:p w14:paraId="4F75F743" w14:textId="48B6F23A" w:rsidR="007D6966" w:rsidRPr="00721E05" w:rsidRDefault="007D6966" w:rsidP="007D6966">
      <w:r w:rsidRPr="00721E05">
        <w:t xml:space="preserve">Verifying and validating project components before they are added to the system is paramount in ensuring the </w:t>
      </w:r>
      <w:r w:rsidR="00DE2F44">
        <w:t>quality of</w:t>
      </w:r>
      <w:r w:rsidRPr="00721E05">
        <w:t xml:space="preserve"> the system in its entirety.</w:t>
      </w:r>
    </w:p>
    <w:p w14:paraId="7B9B9EE0" w14:textId="77777777" w:rsidR="007D6966" w:rsidRPr="00721E05" w:rsidRDefault="007D6966" w:rsidP="007D6966">
      <w:r w:rsidRPr="00721E05">
        <w:t>The following procedures are intended to help maintain project quality and professionalism of system components</w:t>
      </w:r>
    </w:p>
    <w:p w14:paraId="1C2AF9E7" w14:textId="6A1E3D94" w:rsidR="007D6966" w:rsidRPr="00721E05" w:rsidRDefault="0FB123F2" w:rsidP="00173753">
      <w:pPr>
        <w:pStyle w:val="Heading3"/>
        <w:numPr>
          <w:ilvl w:val="0"/>
          <w:numId w:val="34"/>
        </w:numPr>
      </w:pPr>
      <w:bookmarkStart w:id="297" w:name="_Toc109934724"/>
      <w:r>
        <w:t>Project Milestones</w:t>
      </w:r>
      <w:bookmarkEnd w:id="297"/>
    </w:p>
    <w:p w14:paraId="37C1D694" w14:textId="77777777" w:rsidR="007D6966" w:rsidRPr="00721E05" w:rsidRDefault="007D6966" w:rsidP="007D6966">
      <w:r w:rsidRPr="00721E05">
        <w:t>Project milestones, regardless of size, shall go through a peer review process where they are checked to ensure the highest quality outcome.</w:t>
      </w:r>
    </w:p>
    <w:p w14:paraId="2251C66E" w14:textId="77777777" w:rsidR="007D6966" w:rsidRPr="00721E05" w:rsidRDefault="007D6966" w:rsidP="007D6966">
      <w:r w:rsidRPr="00721E05">
        <w:t>For the purposes of peer reviews, a “reviewer” must be someone familiar with the project, the project scope, and the project stakeholders.</w:t>
      </w:r>
    </w:p>
    <w:p w14:paraId="36363B8F" w14:textId="77777777" w:rsidR="007D6966" w:rsidRPr="00721E05" w:rsidRDefault="007D6966" w:rsidP="007D6966">
      <w:r w:rsidRPr="00721E05">
        <w:t>Unless otherwise advised, a peer review process should include:</w:t>
      </w:r>
    </w:p>
    <w:p w14:paraId="5997AF5E" w14:textId="77777777" w:rsidR="007D6966" w:rsidRPr="00721E05" w:rsidRDefault="007D6966" w:rsidP="007D6966">
      <w:pPr>
        <w:numPr>
          <w:ilvl w:val="0"/>
          <w:numId w:val="29"/>
        </w:numPr>
        <w:contextualSpacing/>
      </w:pPr>
      <w:r w:rsidRPr="00721E05">
        <w:t>Ensuring that milestones are broken up into manageable sprints.</w:t>
      </w:r>
    </w:p>
    <w:p w14:paraId="2B2FA1DC" w14:textId="77777777" w:rsidR="007D6966" w:rsidRPr="00721E05" w:rsidRDefault="007D6966" w:rsidP="007D6966">
      <w:pPr>
        <w:numPr>
          <w:ilvl w:val="0"/>
          <w:numId w:val="29"/>
        </w:numPr>
        <w:contextualSpacing/>
      </w:pPr>
      <w:r w:rsidRPr="00721E05">
        <w:t>Ensure each person involved in the milestone development understands their tasks.</w:t>
      </w:r>
    </w:p>
    <w:p w14:paraId="5D61404C" w14:textId="77777777" w:rsidR="007D6966" w:rsidRPr="00721E05" w:rsidRDefault="007D6966" w:rsidP="007D6966">
      <w:pPr>
        <w:numPr>
          <w:ilvl w:val="0"/>
          <w:numId w:val="29"/>
        </w:numPr>
        <w:contextualSpacing/>
      </w:pPr>
      <w:r w:rsidRPr="00721E05">
        <w:t>Ensure persons involved have adequate training and skills for their allocated task/s.</w:t>
      </w:r>
    </w:p>
    <w:p w14:paraId="76EC9978" w14:textId="77777777" w:rsidR="007D6966" w:rsidRPr="00721E05" w:rsidRDefault="007D6966" w:rsidP="007D6966">
      <w:pPr>
        <w:numPr>
          <w:ilvl w:val="0"/>
          <w:numId w:val="29"/>
        </w:numPr>
        <w:contextualSpacing/>
      </w:pPr>
      <w:r w:rsidRPr="00721E05">
        <w:lastRenderedPageBreak/>
        <w:t>Be thoroughly checked for grammatical and spelling errors.</w:t>
      </w:r>
    </w:p>
    <w:p w14:paraId="6DC88614" w14:textId="77777777" w:rsidR="007D6966" w:rsidRPr="00721E05" w:rsidRDefault="007D6966" w:rsidP="007D6966">
      <w:pPr>
        <w:numPr>
          <w:ilvl w:val="0"/>
          <w:numId w:val="29"/>
        </w:numPr>
        <w:contextualSpacing/>
      </w:pPr>
      <w:r w:rsidRPr="00721E05">
        <w:t xml:space="preserve">Any documentation is to be clear, concise, and written in English. </w:t>
      </w:r>
    </w:p>
    <w:p w14:paraId="40CCA646" w14:textId="77777777" w:rsidR="007D6966" w:rsidRPr="00721E05" w:rsidRDefault="007D6966" w:rsidP="007D6966">
      <w:pPr>
        <w:numPr>
          <w:ilvl w:val="0"/>
          <w:numId w:val="29"/>
        </w:numPr>
        <w:contextualSpacing/>
      </w:pPr>
      <w:r w:rsidRPr="00721E05">
        <w:t>Ensuring there is sufficient documentation which has been added to:</w:t>
      </w:r>
    </w:p>
    <w:p w14:paraId="0613B2C2" w14:textId="77777777" w:rsidR="007D6966" w:rsidRPr="00721E05" w:rsidRDefault="007D6966" w:rsidP="007D6966">
      <w:pPr>
        <w:numPr>
          <w:ilvl w:val="1"/>
          <w:numId w:val="29"/>
        </w:numPr>
        <w:contextualSpacing/>
      </w:pPr>
      <w:r w:rsidRPr="00721E05">
        <w:t>Project management body of knowledge (PMBOK)</w:t>
      </w:r>
    </w:p>
    <w:p w14:paraId="3CBD8276" w14:textId="77777777" w:rsidR="007D6966" w:rsidRPr="00721E05" w:rsidRDefault="007D6966" w:rsidP="007D6966">
      <w:pPr>
        <w:numPr>
          <w:ilvl w:val="1"/>
          <w:numId w:val="29"/>
        </w:numPr>
        <w:contextualSpacing/>
      </w:pPr>
      <w:r w:rsidRPr="00721E05">
        <w:t>Operational manuals</w:t>
      </w:r>
    </w:p>
    <w:p w14:paraId="4D42B55E" w14:textId="77777777" w:rsidR="007D6966" w:rsidRPr="00721E05" w:rsidRDefault="007D6966" w:rsidP="007D6966">
      <w:pPr>
        <w:numPr>
          <w:ilvl w:val="1"/>
          <w:numId w:val="29"/>
        </w:numPr>
        <w:contextualSpacing/>
      </w:pPr>
      <w:r w:rsidRPr="00721E05">
        <w:t>Any other reference material</w:t>
      </w:r>
    </w:p>
    <w:p w14:paraId="1334C273" w14:textId="77777777" w:rsidR="007D6966" w:rsidRPr="00721E05" w:rsidRDefault="007D6966" w:rsidP="007D6966">
      <w:pPr>
        <w:numPr>
          <w:ilvl w:val="0"/>
          <w:numId w:val="29"/>
        </w:numPr>
        <w:contextualSpacing/>
      </w:pPr>
      <w:r w:rsidRPr="00721E05">
        <w:t xml:space="preserve">Documents are saved in </w:t>
      </w:r>
      <w:hyperlink r:id="rId55" w:tooltip="Common file formats for windows" w:history="1">
        <w:r w:rsidRPr="00721E05">
          <w:rPr>
            <w:color w:val="0563C1" w:themeColor="hyperlink"/>
            <w:u w:val="single"/>
          </w:rPr>
          <w:t>commonly found file formats for windows</w:t>
        </w:r>
      </w:hyperlink>
    </w:p>
    <w:p w14:paraId="6A146D72" w14:textId="77777777" w:rsidR="007D6966" w:rsidRPr="00721E05" w:rsidRDefault="007D6966" w:rsidP="007D6966">
      <w:pPr>
        <w:numPr>
          <w:ilvl w:val="0"/>
          <w:numId w:val="29"/>
        </w:numPr>
        <w:contextualSpacing/>
      </w:pPr>
      <w:r w:rsidRPr="00721E05">
        <w:t>Not less than two (2) reviewers have critically reviewed the documentation</w:t>
      </w:r>
    </w:p>
    <w:p w14:paraId="2CB7AD0B" w14:textId="0DB53172" w:rsidR="007D6966" w:rsidRPr="00721E05" w:rsidRDefault="0FB123F2" w:rsidP="00173753">
      <w:pPr>
        <w:pStyle w:val="Heading3"/>
        <w:numPr>
          <w:ilvl w:val="0"/>
          <w:numId w:val="34"/>
        </w:numPr>
      </w:pPr>
      <w:bookmarkStart w:id="298" w:name="_Toc109934725"/>
      <w:r>
        <w:t>Source code and Documentation</w:t>
      </w:r>
      <w:bookmarkEnd w:id="298"/>
    </w:p>
    <w:p w14:paraId="1D7657CA" w14:textId="77777777" w:rsidR="007D6966" w:rsidRPr="00721E05" w:rsidRDefault="007D6966" w:rsidP="007D6966">
      <w:r w:rsidRPr="00721E05">
        <w:t xml:space="preserve">All source code submitted to the project repository must be done so by way of a </w:t>
      </w:r>
      <w:r w:rsidRPr="00721E05">
        <w:rPr>
          <w:b/>
          <w:bCs/>
        </w:rPr>
        <w:t>Pull Request (PR)</w:t>
      </w:r>
      <w:r w:rsidRPr="00721E05">
        <w:t xml:space="preserve">. A specific PR template have been created to help contributors prepare for the review process. </w:t>
      </w:r>
    </w:p>
    <w:p w14:paraId="60129D39" w14:textId="77777777" w:rsidR="007D6966" w:rsidRPr="00721E05" w:rsidRDefault="007D6966" w:rsidP="007D6966">
      <w:pPr>
        <w:rPr>
          <w:i/>
          <w:iCs/>
        </w:rPr>
      </w:pPr>
      <w:r w:rsidRPr="00721E05">
        <w:rPr>
          <w:i/>
          <w:iCs/>
        </w:rPr>
        <w:t>Note: Don’t commit your code directly to the master or development branches.</w:t>
      </w:r>
    </w:p>
    <w:p w14:paraId="4526806E" w14:textId="77777777" w:rsidR="007D6966" w:rsidRPr="00721E05" w:rsidRDefault="007D6966" w:rsidP="007D6966">
      <w:r w:rsidRPr="00721E05">
        <w:t>All source code and documentation will be checked for the following:</w:t>
      </w:r>
    </w:p>
    <w:p w14:paraId="7119C4F0" w14:textId="77777777" w:rsidR="007D6966" w:rsidRPr="00721E05" w:rsidRDefault="007D6966" w:rsidP="007D6966">
      <w:pPr>
        <w:numPr>
          <w:ilvl w:val="0"/>
          <w:numId w:val="29"/>
        </w:numPr>
        <w:contextualSpacing/>
      </w:pPr>
      <w:r w:rsidRPr="00721E05">
        <w:t>Code has sufficient Javadoc comments (giving examples where needed).</w:t>
      </w:r>
    </w:p>
    <w:p w14:paraId="04A5283F" w14:textId="77777777" w:rsidR="007D6966" w:rsidRPr="00721E05" w:rsidRDefault="007D6966" w:rsidP="007D6966">
      <w:pPr>
        <w:numPr>
          <w:ilvl w:val="0"/>
          <w:numId w:val="29"/>
        </w:numPr>
        <w:contextualSpacing/>
      </w:pPr>
      <w:r w:rsidRPr="00721E05">
        <w:t xml:space="preserve">Code is clear and readable, being sure to use meaningful names and effective whitespace. </w:t>
      </w:r>
    </w:p>
    <w:p w14:paraId="4F05B282" w14:textId="77777777" w:rsidR="007D6966" w:rsidRPr="00721E05" w:rsidRDefault="007D6966" w:rsidP="007D6966">
      <w:pPr>
        <w:numPr>
          <w:ilvl w:val="0"/>
          <w:numId w:val="29"/>
        </w:numPr>
        <w:contextualSpacing/>
      </w:pPr>
      <w:r w:rsidRPr="00721E05">
        <w:t xml:space="preserve">Appropriate </w:t>
      </w:r>
      <w:hyperlink r:id="rId56" w:history="1">
        <w:r w:rsidRPr="00721E05">
          <w:rPr>
            <w:color w:val="0563C1" w:themeColor="hyperlink"/>
            <w:u w:val="single"/>
          </w:rPr>
          <w:t>naming convention</w:t>
        </w:r>
      </w:hyperlink>
      <w:r w:rsidRPr="00721E05">
        <w:t xml:space="preserve"> is used according to the language used.</w:t>
      </w:r>
    </w:p>
    <w:p w14:paraId="289DF2DB" w14:textId="77777777" w:rsidR="007D6966" w:rsidRPr="00721E05" w:rsidRDefault="007D6966" w:rsidP="007D6966">
      <w:pPr>
        <w:numPr>
          <w:ilvl w:val="0"/>
          <w:numId w:val="29"/>
        </w:numPr>
        <w:contextualSpacing/>
      </w:pPr>
      <w:r w:rsidRPr="00721E05">
        <w:t>Code duplication is minimised through use of polymorphism and inheritance.</w:t>
      </w:r>
    </w:p>
    <w:p w14:paraId="4E7A75ED" w14:textId="77777777" w:rsidR="007D6966" w:rsidRPr="00721E05" w:rsidRDefault="007D6966" w:rsidP="007D6966">
      <w:pPr>
        <w:numPr>
          <w:ilvl w:val="0"/>
          <w:numId w:val="29"/>
        </w:numPr>
        <w:contextualSpacing/>
      </w:pPr>
      <w:r w:rsidRPr="00721E05">
        <w:t>Dependencies have been checked for vulnerabilities.</w:t>
      </w:r>
    </w:p>
    <w:p w14:paraId="4B0AF20B" w14:textId="77777777" w:rsidR="007D6966" w:rsidRPr="00721E05" w:rsidRDefault="007D6966" w:rsidP="007D6966">
      <w:pPr>
        <w:numPr>
          <w:ilvl w:val="0"/>
          <w:numId w:val="29"/>
        </w:numPr>
        <w:contextualSpacing/>
      </w:pPr>
      <w:r w:rsidRPr="00721E05">
        <w:t xml:space="preserve">There </w:t>
      </w:r>
      <w:proofErr w:type="gramStart"/>
      <w:r w:rsidRPr="00721E05">
        <w:t>is</w:t>
      </w:r>
      <w:proofErr w:type="gramEnd"/>
      <w:r w:rsidRPr="00721E05">
        <w:t xml:space="preserve"> sufficient tests for the code.</w:t>
      </w:r>
    </w:p>
    <w:p w14:paraId="7DF46DE1" w14:textId="77777777" w:rsidR="007D6966" w:rsidRPr="00721E05" w:rsidRDefault="007D6966" w:rsidP="007D6966">
      <w:pPr>
        <w:numPr>
          <w:ilvl w:val="0"/>
          <w:numId w:val="29"/>
        </w:numPr>
        <w:contextualSpacing/>
      </w:pPr>
      <w:r w:rsidRPr="00721E05">
        <w:t>There is no logic in views, use service/controller methods as helpers</w:t>
      </w:r>
    </w:p>
    <w:p w14:paraId="2528416F" w14:textId="77777777" w:rsidR="007D6966" w:rsidRPr="00721E05" w:rsidRDefault="007D6966" w:rsidP="007D6966">
      <w:pPr>
        <w:numPr>
          <w:ilvl w:val="0"/>
          <w:numId w:val="29"/>
        </w:numPr>
        <w:contextualSpacing/>
      </w:pPr>
      <w:r w:rsidRPr="00721E05">
        <w:t xml:space="preserve">Use spaces between method parameters </w:t>
      </w:r>
      <w:r w:rsidRPr="00721E05">
        <w:rPr>
          <w:rFonts w:ascii="Consolas" w:hAnsi="Consolas"/>
          <w:shd w:val="clear" w:color="auto" w:fill="E7E6E6" w:themeFill="background2"/>
        </w:rPr>
        <w:t xml:space="preserve">[1, 2, 3] </w:t>
      </w:r>
      <w:r w:rsidRPr="00721E05">
        <w:rPr>
          <w:rFonts w:ascii="Consolas" w:hAnsi="Consolas"/>
          <w:i/>
          <w:iCs/>
          <w:shd w:val="clear" w:color="auto" w:fill="E7E6E6" w:themeFill="background2"/>
        </w:rPr>
        <w:t>not [1,2,3]</w:t>
      </w:r>
      <w:r w:rsidRPr="00721E05">
        <w:t xml:space="preserve"> and around operators </w:t>
      </w:r>
      <w:r w:rsidRPr="00721E05">
        <w:rPr>
          <w:rFonts w:ascii="Consolas" w:hAnsi="Consolas"/>
          <w:shd w:val="clear" w:color="auto" w:fill="E7E6E6" w:themeFill="background2"/>
        </w:rPr>
        <w:t xml:space="preserve">a + b </w:t>
      </w:r>
      <w:r w:rsidRPr="00721E05">
        <w:rPr>
          <w:rFonts w:ascii="Consolas" w:hAnsi="Consolas"/>
          <w:i/>
          <w:iCs/>
          <w:shd w:val="clear" w:color="auto" w:fill="E7E6E6" w:themeFill="background2"/>
        </w:rPr>
        <w:t xml:space="preserve">not </w:t>
      </w:r>
      <w:proofErr w:type="spellStart"/>
      <w:r w:rsidRPr="00721E05">
        <w:rPr>
          <w:rFonts w:ascii="Consolas" w:hAnsi="Consolas"/>
          <w:i/>
          <w:iCs/>
          <w:shd w:val="clear" w:color="auto" w:fill="E7E6E6" w:themeFill="background2"/>
        </w:rPr>
        <w:t>a+b</w:t>
      </w:r>
      <w:proofErr w:type="spellEnd"/>
    </w:p>
    <w:p w14:paraId="1462F9FF" w14:textId="77777777" w:rsidR="007D6966" w:rsidRPr="00721E05" w:rsidRDefault="007D6966" w:rsidP="007D6966">
      <w:pPr>
        <w:numPr>
          <w:ilvl w:val="0"/>
          <w:numId w:val="29"/>
        </w:numPr>
        <w:contextualSpacing/>
      </w:pPr>
      <w:r w:rsidRPr="00721E05">
        <w:t>Documentation is sufficient for the code submitted</w:t>
      </w:r>
    </w:p>
    <w:p w14:paraId="341D67BB" w14:textId="77777777" w:rsidR="007D6966" w:rsidRPr="00721E05" w:rsidRDefault="007D6966" w:rsidP="007D6966">
      <w:pPr>
        <w:numPr>
          <w:ilvl w:val="0"/>
          <w:numId w:val="29"/>
        </w:numPr>
        <w:contextualSpacing/>
      </w:pPr>
      <w:r w:rsidRPr="00721E05">
        <w:t>Code compiles and runs error free</w:t>
      </w:r>
    </w:p>
    <w:p w14:paraId="67213E55" w14:textId="77777777" w:rsidR="007D6966" w:rsidRPr="00721E05" w:rsidRDefault="007D6966" w:rsidP="007D6966">
      <w:pPr>
        <w:numPr>
          <w:ilvl w:val="0"/>
          <w:numId w:val="29"/>
        </w:numPr>
        <w:contextualSpacing/>
      </w:pPr>
      <w:r w:rsidRPr="00721E05">
        <w:t>Not less than two (2) reviewers have critically reviewed the code and documentation</w:t>
      </w:r>
    </w:p>
    <w:p w14:paraId="01613513" w14:textId="77777777" w:rsidR="007D6966" w:rsidRPr="00721E05" w:rsidRDefault="007D6966" w:rsidP="007D6966">
      <w:pPr>
        <w:numPr>
          <w:ilvl w:val="0"/>
          <w:numId w:val="29"/>
        </w:numPr>
        <w:contextualSpacing/>
      </w:pPr>
      <w:r w:rsidRPr="00721E05">
        <w:t>At least one (1) reviewer has compiled and ran the code</w:t>
      </w:r>
    </w:p>
    <w:p w14:paraId="3F0BDDE3" w14:textId="5B2F95B1" w:rsidR="00924C1F" w:rsidRDefault="00593924" w:rsidP="00011C6B">
      <w:pPr>
        <w:pStyle w:val="Heading2"/>
      </w:pPr>
      <w:bookmarkStart w:id="299" w:name="_Toc109934726"/>
      <w:r>
        <w:t xml:space="preserve">iii. </w:t>
      </w:r>
      <w:r w:rsidR="3E03183B">
        <w:t>Documentation Plan</w:t>
      </w:r>
      <w:bookmarkEnd w:id="299"/>
      <w:r w:rsidR="3E03183B">
        <w:t xml:space="preserve"> </w:t>
      </w:r>
      <w:ins w:id="300" w:author="Lily Li" w:date="2022-08-05T12:06:00Z">
        <w:r w:rsidR="007F32FB">
          <w:rPr>
            <w:rFonts w:cstheme="majorHAnsi"/>
          </w:rPr>
          <w:t>√</w:t>
        </w:r>
      </w:ins>
    </w:p>
    <w:p w14:paraId="5CA7011F" w14:textId="77777777" w:rsidR="00896079" w:rsidRPr="00896079" w:rsidRDefault="00896079" w:rsidP="00896079">
      <w:pPr>
        <w:rPr>
          <w:lang w:val="en-US"/>
        </w:rPr>
      </w:pPr>
      <w:r w:rsidRPr="00896079">
        <w:rPr>
          <w:lang w:val="en-US"/>
        </w:rPr>
        <w:t>The definitions and schedules of project documents are outlined in the table below. Please note that deliverable documents are those that are produced for the client, while non-deliverable documents are for internal use only.</w:t>
      </w:r>
    </w:p>
    <w:tbl>
      <w:tblPr>
        <w:tblStyle w:val="TableGrid1"/>
        <w:tblW w:w="9420" w:type="dxa"/>
        <w:tblLayout w:type="fixed"/>
        <w:tblLook w:val="0680" w:firstRow="0" w:lastRow="0" w:firstColumn="1" w:lastColumn="0" w:noHBand="1" w:noVBand="1"/>
      </w:tblPr>
      <w:tblGrid>
        <w:gridCol w:w="1560"/>
        <w:gridCol w:w="2115"/>
        <w:gridCol w:w="1260"/>
        <w:gridCol w:w="1515"/>
        <w:gridCol w:w="1485"/>
        <w:gridCol w:w="1485"/>
      </w:tblGrid>
      <w:tr w:rsidR="0049492A" w:rsidRPr="0049492A" w14:paraId="02515D58" w14:textId="77777777" w:rsidTr="42621C82">
        <w:tc>
          <w:tcPr>
            <w:tcW w:w="1560" w:type="dxa"/>
            <w:shd w:val="clear" w:color="auto" w:fill="1E8BCD"/>
          </w:tcPr>
          <w:p w14:paraId="33FD28C4" w14:textId="77777777" w:rsidR="0049492A" w:rsidRPr="0049492A" w:rsidRDefault="0049492A" w:rsidP="0049492A">
            <w:pPr>
              <w:rPr>
                <w:lang w:val="en-US"/>
              </w:rPr>
            </w:pPr>
            <w:r w:rsidRPr="0049492A">
              <w:rPr>
                <w:lang w:val="en-US"/>
              </w:rPr>
              <w:t>Document</w:t>
            </w:r>
          </w:p>
        </w:tc>
        <w:tc>
          <w:tcPr>
            <w:tcW w:w="2115" w:type="dxa"/>
            <w:shd w:val="clear" w:color="auto" w:fill="1E8BCD"/>
          </w:tcPr>
          <w:p w14:paraId="1211A758" w14:textId="77777777" w:rsidR="0049492A" w:rsidRPr="0049492A" w:rsidRDefault="0049492A" w:rsidP="0049492A">
            <w:pPr>
              <w:rPr>
                <w:lang w:val="en-US"/>
              </w:rPr>
            </w:pPr>
            <w:r w:rsidRPr="0049492A">
              <w:rPr>
                <w:lang w:val="en-US"/>
              </w:rPr>
              <w:t>Content</w:t>
            </w:r>
          </w:p>
        </w:tc>
        <w:tc>
          <w:tcPr>
            <w:tcW w:w="1260" w:type="dxa"/>
            <w:shd w:val="clear" w:color="auto" w:fill="1E8BCD"/>
          </w:tcPr>
          <w:p w14:paraId="4A4DA107" w14:textId="77777777" w:rsidR="0049492A" w:rsidRPr="0049492A" w:rsidRDefault="0049492A" w:rsidP="0049492A">
            <w:pPr>
              <w:rPr>
                <w:lang w:val="en-US"/>
              </w:rPr>
            </w:pPr>
            <w:r w:rsidRPr="0049492A">
              <w:rPr>
                <w:lang w:val="en-US"/>
              </w:rPr>
              <w:t>Deliverable</w:t>
            </w:r>
          </w:p>
        </w:tc>
        <w:tc>
          <w:tcPr>
            <w:tcW w:w="1515" w:type="dxa"/>
            <w:shd w:val="clear" w:color="auto" w:fill="1E8BCD"/>
          </w:tcPr>
          <w:p w14:paraId="1F275D04" w14:textId="77777777" w:rsidR="0049492A" w:rsidRPr="0049492A" w:rsidRDefault="0049492A" w:rsidP="0049492A">
            <w:pPr>
              <w:rPr>
                <w:lang w:val="en-US"/>
              </w:rPr>
            </w:pPr>
            <w:r w:rsidRPr="0049492A">
              <w:rPr>
                <w:lang w:val="en-US"/>
              </w:rPr>
              <w:t>Audience</w:t>
            </w:r>
          </w:p>
        </w:tc>
        <w:tc>
          <w:tcPr>
            <w:tcW w:w="1485" w:type="dxa"/>
            <w:shd w:val="clear" w:color="auto" w:fill="1E8BCD"/>
          </w:tcPr>
          <w:p w14:paraId="44282344" w14:textId="77777777" w:rsidR="0049492A" w:rsidRPr="0049492A" w:rsidRDefault="0049492A" w:rsidP="0049492A">
            <w:pPr>
              <w:rPr>
                <w:lang w:val="en-US"/>
              </w:rPr>
            </w:pPr>
            <w:r w:rsidRPr="0049492A">
              <w:rPr>
                <w:lang w:val="en-US"/>
              </w:rPr>
              <w:t>Completion</w:t>
            </w:r>
          </w:p>
        </w:tc>
        <w:tc>
          <w:tcPr>
            <w:tcW w:w="1485" w:type="dxa"/>
            <w:shd w:val="clear" w:color="auto" w:fill="1E8BCD"/>
          </w:tcPr>
          <w:p w14:paraId="52DDC61D" w14:textId="77777777" w:rsidR="0049492A" w:rsidRPr="0049492A" w:rsidRDefault="0049492A" w:rsidP="0049492A">
            <w:pPr>
              <w:rPr>
                <w:lang w:val="en-US"/>
              </w:rPr>
            </w:pPr>
            <w:r w:rsidRPr="0049492A">
              <w:rPr>
                <w:lang w:val="en-US"/>
              </w:rPr>
              <w:t>Template</w:t>
            </w:r>
          </w:p>
          <w:p w14:paraId="21061B48" w14:textId="77777777" w:rsidR="0049492A" w:rsidRPr="0049492A" w:rsidRDefault="0049492A" w:rsidP="0049492A">
            <w:pPr>
              <w:rPr>
                <w:lang w:val="en-US"/>
              </w:rPr>
            </w:pPr>
            <w:r w:rsidRPr="0049492A">
              <w:rPr>
                <w:lang w:val="en-US"/>
              </w:rPr>
              <w:t>/Standard</w:t>
            </w:r>
          </w:p>
        </w:tc>
      </w:tr>
      <w:tr w:rsidR="0049492A" w:rsidRPr="0049492A" w14:paraId="2960CBEF" w14:textId="77777777" w:rsidTr="42621C82">
        <w:tc>
          <w:tcPr>
            <w:tcW w:w="1560" w:type="dxa"/>
          </w:tcPr>
          <w:p w14:paraId="0676B7B0" w14:textId="77777777" w:rsidR="0049492A" w:rsidRPr="0049492A" w:rsidRDefault="0049492A" w:rsidP="0049492A">
            <w:pPr>
              <w:rPr>
                <w:lang w:val="en-US"/>
              </w:rPr>
            </w:pPr>
            <w:r w:rsidRPr="0049492A">
              <w:rPr>
                <w:lang w:val="en-US"/>
              </w:rPr>
              <w:t>User Manual</w:t>
            </w:r>
          </w:p>
        </w:tc>
        <w:tc>
          <w:tcPr>
            <w:tcW w:w="2115" w:type="dxa"/>
          </w:tcPr>
          <w:p w14:paraId="13718FB1" w14:textId="77777777" w:rsidR="0049492A" w:rsidRPr="0049492A" w:rsidRDefault="0049492A" w:rsidP="0049492A">
            <w:pPr>
              <w:rPr>
                <w:lang w:val="en-US"/>
              </w:rPr>
            </w:pPr>
            <w:r w:rsidRPr="0049492A">
              <w:rPr>
                <w:lang w:val="en-US"/>
              </w:rPr>
              <w:t>Exhaustive product usage instructions detailing every exposed user facing functionality</w:t>
            </w:r>
          </w:p>
        </w:tc>
        <w:tc>
          <w:tcPr>
            <w:tcW w:w="1260" w:type="dxa"/>
          </w:tcPr>
          <w:p w14:paraId="06A23EFB" w14:textId="77777777" w:rsidR="0049492A" w:rsidRPr="0049492A" w:rsidRDefault="0049492A" w:rsidP="0049492A">
            <w:pPr>
              <w:rPr>
                <w:lang w:val="en-US"/>
              </w:rPr>
            </w:pPr>
            <w:r w:rsidRPr="0049492A">
              <w:rPr>
                <w:lang w:val="en-US"/>
              </w:rPr>
              <w:t>Yes</w:t>
            </w:r>
          </w:p>
        </w:tc>
        <w:tc>
          <w:tcPr>
            <w:tcW w:w="1515" w:type="dxa"/>
          </w:tcPr>
          <w:p w14:paraId="1956C491" w14:textId="77777777" w:rsidR="0049492A" w:rsidRPr="0049492A" w:rsidRDefault="0049492A" w:rsidP="0049492A">
            <w:pPr>
              <w:rPr>
                <w:lang w:val="en-US"/>
              </w:rPr>
            </w:pPr>
            <w:r w:rsidRPr="0049492A">
              <w:rPr>
                <w:lang w:val="en-US"/>
              </w:rPr>
              <w:t>System Administrator</w:t>
            </w:r>
          </w:p>
        </w:tc>
        <w:tc>
          <w:tcPr>
            <w:tcW w:w="1485" w:type="dxa"/>
          </w:tcPr>
          <w:p w14:paraId="30BFB24D" w14:textId="07D13872" w:rsidR="0049492A" w:rsidRPr="0049492A" w:rsidRDefault="42621C82" w:rsidP="0049492A">
            <w:pPr>
              <w:rPr>
                <w:lang w:val="en-US"/>
              </w:rPr>
            </w:pPr>
            <w:r w:rsidRPr="42621C82">
              <w:rPr>
                <w:lang w:val="en-US"/>
              </w:rPr>
              <w:t>07/10/2022</w:t>
            </w:r>
          </w:p>
        </w:tc>
        <w:tc>
          <w:tcPr>
            <w:tcW w:w="1485" w:type="dxa"/>
          </w:tcPr>
          <w:p w14:paraId="4527F7F8" w14:textId="4C339E3D" w:rsidR="0049492A" w:rsidRPr="0049492A" w:rsidRDefault="42621C82" w:rsidP="0049492A">
            <w:pPr>
              <w:rPr>
                <w:lang w:val="en-US"/>
              </w:rPr>
            </w:pPr>
            <w:r w:rsidRPr="42621C82">
              <w:rPr>
                <w:lang w:val="en-US"/>
              </w:rPr>
              <w:t>NA</w:t>
            </w:r>
          </w:p>
        </w:tc>
      </w:tr>
      <w:tr w:rsidR="0049492A" w:rsidRPr="0049492A" w14:paraId="70F0FD84" w14:textId="77777777" w:rsidTr="42621C82">
        <w:tc>
          <w:tcPr>
            <w:tcW w:w="1560" w:type="dxa"/>
          </w:tcPr>
          <w:p w14:paraId="017C621A" w14:textId="77777777" w:rsidR="0049492A" w:rsidRPr="0049492A" w:rsidRDefault="0049492A" w:rsidP="0049492A">
            <w:pPr>
              <w:rPr>
                <w:lang w:val="en-US"/>
              </w:rPr>
            </w:pPr>
            <w:r w:rsidRPr="0049492A">
              <w:rPr>
                <w:lang w:val="en-US"/>
              </w:rPr>
              <w:t>Quick Start Guide</w:t>
            </w:r>
          </w:p>
        </w:tc>
        <w:tc>
          <w:tcPr>
            <w:tcW w:w="2115" w:type="dxa"/>
          </w:tcPr>
          <w:p w14:paraId="1BCC1D7E" w14:textId="77777777" w:rsidR="0049492A" w:rsidRPr="0049492A" w:rsidRDefault="0049492A" w:rsidP="0049492A">
            <w:pPr>
              <w:rPr>
                <w:lang w:val="en-US"/>
              </w:rPr>
            </w:pPr>
            <w:r w:rsidRPr="0049492A">
              <w:rPr>
                <w:lang w:val="en-US"/>
              </w:rPr>
              <w:t>Simple sequences of basic operations</w:t>
            </w:r>
          </w:p>
        </w:tc>
        <w:tc>
          <w:tcPr>
            <w:tcW w:w="1260" w:type="dxa"/>
          </w:tcPr>
          <w:p w14:paraId="00943E66" w14:textId="77777777" w:rsidR="0049492A" w:rsidRPr="0049492A" w:rsidRDefault="0049492A" w:rsidP="0049492A">
            <w:pPr>
              <w:rPr>
                <w:lang w:val="en-US"/>
              </w:rPr>
            </w:pPr>
            <w:r w:rsidRPr="0049492A">
              <w:rPr>
                <w:lang w:val="en-US"/>
              </w:rPr>
              <w:t>Yes</w:t>
            </w:r>
          </w:p>
        </w:tc>
        <w:tc>
          <w:tcPr>
            <w:tcW w:w="1515" w:type="dxa"/>
          </w:tcPr>
          <w:p w14:paraId="522A82F1" w14:textId="77777777" w:rsidR="0049492A" w:rsidRPr="0049492A" w:rsidRDefault="0049492A" w:rsidP="0049492A">
            <w:pPr>
              <w:rPr>
                <w:lang w:val="en-US"/>
              </w:rPr>
            </w:pPr>
            <w:r w:rsidRPr="0049492A">
              <w:rPr>
                <w:lang w:val="en-US"/>
              </w:rPr>
              <w:t>Client</w:t>
            </w:r>
          </w:p>
        </w:tc>
        <w:tc>
          <w:tcPr>
            <w:tcW w:w="1485" w:type="dxa"/>
          </w:tcPr>
          <w:p w14:paraId="43EE3C5E" w14:textId="558A5CF6" w:rsidR="0049492A" w:rsidRPr="0049492A" w:rsidRDefault="42621C82" w:rsidP="0049492A">
            <w:pPr>
              <w:rPr>
                <w:lang w:val="en-US"/>
              </w:rPr>
            </w:pPr>
            <w:r w:rsidRPr="42621C82">
              <w:rPr>
                <w:lang w:val="en-US"/>
              </w:rPr>
              <w:t>07/10/2022</w:t>
            </w:r>
          </w:p>
        </w:tc>
        <w:tc>
          <w:tcPr>
            <w:tcW w:w="1485" w:type="dxa"/>
          </w:tcPr>
          <w:p w14:paraId="258EC38F" w14:textId="7360FD76" w:rsidR="0049492A" w:rsidRPr="0049492A" w:rsidRDefault="42621C82" w:rsidP="0049492A">
            <w:pPr>
              <w:rPr>
                <w:lang w:val="en-US"/>
              </w:rPr>
            </w:pPr>
            <w:r w:rsidRPr="42621C82">
              <w:rPr>
                <w:lang w:val="en-US"/>
              </w:rPr>
              <w:t>NA</w:t>
            </w:r>
          </w:p>
        </w:tc>
      </w:tr>
      <w:tr w:rsidR="0049492A" w:rsidRPr="0049492A" w14:paraId="26D4A5EF" w14:textId="77777777" w:rsidTr="42621C82">
        <w:tc>
          <w:tcPr>
            <w:tcW w:w="1560" w:type="dxa"/>
          </w:tcPr>
          <w:p w14:paraId="683AB679" w14:textId="77777777" w:rsidR="0049492A" w:rsidRPr="0049492A" w:rsidRDefault="0049492A" w:rsidP="0049492A">
            <w:pPr>
              <w:rPr>
                <w:lang w:val="en-US"/>
              </w:rPr>
            </w:pPr>
            <w:r w:rsidRPr="0049492A">
              <w:rPr>
                <w:lang w:val="en-US"/>
              </w:rPr>
              <w:t>EULA</w:t>
            </w:r>
          </w:p>
        </w:tc>
        <w:tc>
          <w:tcPr>
            <w:tcW w:w="2115" w:type="dxa"/>
          </w:tcPr>
          <w:p w14:paraId="2F77342C" w14:textId="77777777" w:rsidR="0049492A" w:rsidRPr="0049492A" w:rsidRDefault="0049492A" w:rsidP="0049492A">
            <w:pPr>
              <w:rPr>
                <w:lang w:val="en-US"/>
              </w:rPr>
            </w:pPr>
            <w:r w:rsidRPr="0049492A">
              <w:rPr>
                <w:lang w:val="en-US"/>
              </w:rPr>
              <w:t>Detailed fair usage contract between developers and end users</w:t>
            </w:r>
          </w:p>
        </w:tc>
        <w:tc>
          <w:tcPr>
            <w:tcW w:w="1260" w:type="dxa"/>
          </w:tcPr>
          <w:p w14:paraId="0B194B43" w14:textId="77777777" w:rsidR="0049492A" w:rsidRPr="0049492A" w:rsidRDefault="0049492A" w:rsidP="0049492A">
            <w:pPr>
              <w:rPr>
                <w:lang w:val="en-US"/>
              </w:rPr>
            </w:pPr>
            <w:r w:rsidRPr="0049492A">
              <w:rPr>
                <w:lang w:val="en-US"/>
              </w:rPr>
              <w:t>Yes</w:t>
            </w:r>
          </w:p>
        </w:tc>
        <w:tc>
          <w:tcPr>
            <w:tcW w:w="1515" w:type="dxa"/>
          </w:tcPr>
          <w:p w14:paraId="6469038F" w14:textId="77777777" w:rsidR="0049492A" w:rsidRPr="0049492A" w:rsidRDefault="0049492A" w:rsidP="0049492A">
            <w:pPr>
              <w:rPr>
                <w:lang w:val="en-US"/>
              </w:rPr>
            </w:pPr>
            <w:r w:rsidRPr="0049492A">
              <w:rPr>
                <w:lang w:val="en-US"/>
              </w:rPr>
              <w:t>All End Users</w:t>
            </w:r>
          </w:p>
        </w:tc>
        <w:tc>
          <w:tcPr>
            <w:tcW w:w="1485" w:type="dxa"/>
          </w:tcPr>
          <w:p w14:paraId="2BBA63F6" w14:textId="55DDD3FF" w:rsidR="0049492A" w:rsidRPr="0049492A" w:rsidRDefault="42621C82" w:rsidP="0049492A">
            <w:pPr>
              <w:rPr>
                <w:lang w:val="en-US"/>
              </w:rPr>
            </w:pPr>
            <w:r w:rsidRPr="42621C82">
              <w:rPr>
                <w:lang w:val="en-US"/>
              </w:rPr>
              <w:t>07/10/2022</w:t>
            </w:r>
          </w:p>
        </w:tc>
        <w:tc>
          <w:tcPr>
            <w:tcW w:w="1485" w:type="dxa"/>
          </w:tcPr>
          <w:p w14:paraId="28999422" w14:textId="2FC3C6C2" w:rsidR="0049492A" w:rsidRPr="0049492A" w:rsidRDefault="42621C82" w:rsidP="0049492A">
            <w:pPr>
              <w:rPr>
                <w:lang w:val="en-US"/>
              </w:rPr>
            </w:pPr>
            <w:r w:rsidRPr="42621C82">
              <w:rPr>
                <w:lang w:val="en-US"/>
              </w:rPr>
              <w:t>NA</w:t>
            </w:r>
          </w:p>
        </w:tc>
      </w:tr>
      <w:tr w:rsidR="0049492A" w:rsidRPr="0049492A" w14:paraId="5B5F7E0B" w14:textId="77777777" w:rsidTr="42621C82">
        <w:trPr>
          <w:trHeight w:val="570"/>
        </w:trPr>
        <w:tc>
          <w:tcPr>
            <w:tcW w:w="1560" w:type="dxa"/>
          </w:tcPr>
          <w:p w14:paraId="46EE8389" w14:textId="77777777" w:rsidR="0049492A" w:rsidRPr="0049492A" w:rsidRDefault="0049492A" w:rsidP="0049492A">
            <w:pPr>
              <w:rPr>
                <w:lang w:val="en-US"/>
              </w:rPr>
            </w:pPr>
            <w:r w:rsidRPr="0049492A">
              <w:rPr>
                <w:lang w:val="en-US"/>
              </w:rPr>
              <w:lastRenderedPageBreak/>
              <w:t>Design Specification</w:t>
            </w:r>
          </w:p>
        </w:tc>
        <w:tc>
          <w:tcPr>
            <w:tcW w:w="2115" w:type="dxa"/>
          </w:tcPr>
          <w:p w14:paraId="47390413" w14:textId="77777777" w:rsidR="0049492A" w:rsidRPr="0049492A" w:rsidRDefault="0049492A" w:rsidP="0049492A">
            <w:pPr>
              <w:rPr>
                <w:lang w:val="en-US"/>
              </w:rPr>
            </w:pPr>
            <w:r w:rsidRPr="0049492A">
              <w:rPr>
                <w:lang w:val="en-US"/>
              </w:rPr>
              <w:t xml:space="preserve">Includes requirements specification, class diagrams, ER diagrams, system sequence diagrams, use cases, etc. </w:t>
            </w:r>
          </w:p>
        </w:tc>
        <w:tc>
          <w:tcPr>
            <w:tcW w:w="1260" w:type="dxa"/>
          </w:tcPr>
          <w:p w14:paraId="715E168E" w14:textId="77777777" w:rsidR="0049492A" w:rsidRPr="0049492A" w:rsidRDefault="0049492A" w:rsidP="0049492A">
            <w:pPr>
              <w:rPr>
                <w:lang w:val="en-US"/>
              </w:rPr>
            </w:pPr>
            <w:r w:rsidRPr="0049492A">
              <w:rPr>
                <w:lang w:val="en-US"/>
              </w:rPr>
              <w:t>No</w:t>
            </w:r>
          </w:p>
        </w:tc>
        <w:tc>
          <w:tcPr>
            <w:tcW w:w="1515" w:type="dxa"/>
          </w:tcPr>
          <w:p w14:paraId="419434A1" w14:textId="77777777" w:rsidR="0049492A" w:rsidRPr="0049492A" w:rsidRDefault="0049492A" w:rsidP="0049492A">
            <w:pPr>
              <w:rPr>
                <w:lang w:val="en-US"/>
              </w:rPr>
            </w:pPr>
            <w:r w:rsidRPr="0049492A">
              <w:rPr>
                <w:lang w:val="en-US"/>
              </w:rPr>
              <w:t>Team</w:t>
            </w:r>
          </w:p>
        </w:tc>
        <w:tc>
          <w:tcPr>
            <w:tcW w:w="1485" w:type="dxa"/>
          </w:tcPr>
          <w:p w14:paraId="6DB3E5D1" w14:textId="403477B4" w:rsidR="0049492A" w:rsidRPr="0049492A" w:rsidRDefault="42621C82" w:rsidP="0049492A">
            <w:pPr>
              <w:rPr>
                <w:lang w:val="en-US"/>
              </w:rPr>
            </w:pPr>
            <w:r w:rsidRPr="42621C82">
              <w:rPr>
                <w:lang w:val="en-US"/>
              </w:rPr>
              <w:t>29/08/2022</w:t>
            </w:r>
          </w:p>
        </w:tc>
        <w:tc>
          <w:tcPr>
            <w:tcW w:w="1485" w:type="dxa"/>
          </w:tcPr>
          <w:p w14:paraId="29848142" w14:textId="6D354041" w:rsidR="0049492A" w:rsidRPr="0049492A" w:rsidRDefault="42621C82" w:rsidP="0049492A">
            <w:pPr>
              <w:rPr>
                <w:lang w:val="en-US"/>
              </w:rPr>
            </w:pPr>
            <w:r w:rsidRPr="42621C82">
              <w:rPr>
                <w:lang w:val="en-US"/>
              </w:rPr>
              <w:t>IEEE 830-1998</w:t>
            </w:r>
          </w:p>
        </w:tc>
      </w:tr>
      <w:tr w:rsidR="0049492A" w:rsidRPr="0049492A" w14:paraId="2A2BD473" w14:textId="77777777" w:rsidTr="42621C82">
        <w:tc>
          <w:tcPr>
            <w:tcW w:w="1560" w:type="dxa"/>
          </w:tcPr>
          <w:p w14:paraId="79734741" w14:textId="77777777" w:rsidR="0049492A" w:rsidRPr="0049492A" w:rsidRDefault="0049492A" w:rsidP="0049492A">
            <w:pPr>
              <w:rPr>
                <w:lang w:val="en-US"/>
              </w:rPr>
            </w:pPr>
            <w:r w:rsidRPr="0049492A">
              <w:rPr>
                <w:lang w:val="en-US"/>
              </w:rPr>
              <w:t>Test Plan</w:t>
            </w:r>
          </w:p>
        </w:tc>
        <w:tc>
          <w:tcPr>
            <w:tcW w:w="2115" w:type="dxa"/>
          </w:tcPr>
          <w:p w14:paraId="568191F5" w14:textId="77777777" w:rsidR="0049492A" w:rsidRPr="0049492A" w:rsidRDefault="0049492A" w:rsidP="0049492A">
            <w:pPr>
              <w:rPr>
                <w:lang w:val="en-US"/>
              </w:rPr>
            </w:pPr>
            <w:r w:rsidRPr="0049492A">
              <w:rPr>
                <w:lang w:val="en-US"/>
              </w:rPr>
              <w:t xml:space="preserve">Detailed procedure and schedule for unit, integration, </w:t>
            </w:r>
            <w:bookmarkStart w:id="301" w:name="_Int_75KrKCaP"/>
            <w:r w:rsidRPr="0049492A">
              <w:rPr>
                <w:lang w:val="en-US"/>
              </w:rPr>
              <w:t>system,</w:t>
            </w:r>
            <w:bookmarkEnd w:id="301"/>
            <w:r w:rsidRPr="0049492A">
              <w:rPr>
                <w:lang w:val="en-US"/>
              </w:rPr>
              <w:t xml:space="preserve"> and UA testing</w:t>
            </w:r>
          </w:p>
        </w:tc>
        <w:tc>
          <w:tcPr>
            <w:tcW w:w="1260" w:type="dxa"/>
          </w:tcPr>
          <w:p w14:paraId="43C93BE5" w14:textId="77777777" w:rsidR="0049492A" w:rsidRPr="0049492A" w:rsidRDefault="0049492A" w:rsidP="0049492A">
            <w:pPr>
              <w:rPr>
                <w:lang w:val="en-US"/>
              </w:rPr>
            </w:pPr>
            <w:r w:rsidRPr="0049492A">
              <w:rPr>
                <w:lang w:val="en-US"/>
              </w:rPr>
              <w:t>No</w:t>
            </w:r>
          </w:p>
        </w:tc>
        <w:tc>
          <w:tcPr>
            <w:tcW w:w="1515" w:type="dxa"/>
          </w:tcPr>
          <w:p w14:paraId="1A0B9C81" w14:textId="77777777" w:rsidR="0049492A" w:rsidRPr="0049492A" w:rsidRDefault="0049492A" w:rsidP="0049492A">
            <w:pPr>
              <w:rPr>
                <w:lang w:val="en-US"/>
              </w:rPr>
            </w:pPr>
            <w:r w:rsidRPr="0049492A">
              <w:rPr>
                <w:lang w:val="en-US"/>
              </w:rPr>
              <w:t>Team</w:t>
            </w:r>
          </w:p>
        </w:tc>
        <w:tc>
          <w:tcPr>
            <w:tcW w:w="1485" w:type="dxa"/>
          </w:tcPr>
          <w:p w14:paraId="4A7FD24F" w14:textId="407EBD7B" w:rsidR="0049492A" w:rsidRPr="0049492A" w:rsidRDefault="42621C82" w:rsidP="0049492A">
            <w:pPr>
              <w:rPr>
                <w:lang w:val="en-US"/>
              </w:rPr>
            </w:pPr>
            <w:r w:rsidRPr="42621C82">
              <w:rPr>
                <w:lang w:val="en-US"/>
              </w:rPr>
              <w:t>TBA</w:t>
            </w:r>
          </w:p>
        </w:tc>
        <w:tc>
          <w:tcPr>
            <w:tcW w:w="1485" w:type="dxa"/>
          </w:tcPr>
          <w:p w14:paraId="34ED26AD" w14:textId="093E5F97" w:rsidR="0049492A" w:rsidRPr="0049492A" w:rsidRDefault="42621C82" w:rsidP="42621C82">
            <w:pPr>
              <w:rPr>
                <w:lang w:val="en-US"/>
              </w:rPr>
            </w:pPr>
            <w:r w:rsidRPr="42621C82">
              <w:rPr>
                <w:lang w:val="en-US"/>
              </w:rPr>
              <w:t>IEEE 829-1998</w:t>
            </w:r>
          </w:p>
          <w:p w14:paraId="24B40B8D" w14:textId="3D3DDB85" w:rsidR="0049492A" w:rsidRPr="0049492A" w:rsidRDefault="0049492A" w:rsidP="0049492A">
            <w:pPr>
              <w:rPr>
                <w:lang w:val="en-US"/>
              </w:rPr>
            </w:pPr>
          </w:p>
        </w:tc>
      </w:tr>
      <w:tr w:rsidR="0049492A" w:rsidRPr="0049492A" w14:paraId="4F9A60B0" w14:textId="77777777" w:rsidTr="42621C82">
        <w:tc>
          <w:tcPr>
            <w:tcW w:w="1560" w:type="dxa"/>
          </w:tcPr>
          <w:p w14:paraId="6E820A67" w14:textId="77777777" w:rsidR="0049492A" w:rsidRPr="0049492A" w:rsidRDefault="0049492A" w:rsidP="0049492A">
            <w:pPr>
              <w:rPr>
                <w:lang w:val="en-US"/>
              </w:rPr>
            </w:pPr>
            <w:r w:rsidRPr="0049492A">
              <w:rPr>
                <w:lang w:val="en-US"/>
              </w:rPr>
              <w:t>Meeting Minutes</w:t>
            </w:r>
          </w:p>
        </w:tc>
        <w:tc>
          <w:tcPr>
            <w:tcW w:w="2115" w:type="dxa"/>
          </w:tcPr>
          <w:p w14:paraId="0DD60E54" w14:textId="77777777" w:rsidR="0049492A" w:rsidRPr="0049492A" w:rsidRDefault="0049492A" w:rsidP="0049492A">
            <w:pPr>
              <w:rPr>
                <w:lang w:val="en-US"/>
              </w:rPr>
            </w:pPr>
            <w:r w:rsidRPr="0049492A">
              <w:rPr>
                <w:lang w:val="en-US"/>
              </w:rPr>
              <w:t>Includes date, time, duration, and members present, plus an itemized list of discussion topics, and finalized decisions</w:t>
            </w:r>
          </w:p>
        </w:tc>
        <w:tc>
          <w:tcPr>
            <w:tcW w:w="1260" w:type="dxa"/>
          </w:tcPr>
          <w:p w14:paraId="67F05832" w14:textId="77777777" w:rsidR="0049492A" w:rsidRPr="0049492A" w:rsidRDefault="0049492A" w:rsidP="0049492A">
            <w:pPr>
              <w:rPr>
                <w:lang w:val="en-US"/>
              </w:rPr>
            </w:pPr>
            <w:r w:rsidRPr="0049492A">
              <w:rPr>
                <w:lang w:val="en-US"/>
              </w:rPr>
              <w:t>No</w:t>
            </w:r>
          </w:p>
        </w:tc>
        <w:tc>
          <w:tcPr>
            <w:tcW w:w="1515" w:type="dxa"/>
          </w:tcPr>
          <w:p w14:paraId="0A747266" w14:textId="77777777" w:rsidR="0049492A" w:rsidRPr="0049492A" w:rsidRDefault="0049492A" w:rsidP="0049492A">
            <w:pPr>
              <w:rPr>
                <w:lang w:val="en-US"/>
              </w:rPr>
            </w:pPr>
            <w:r w:rsidRPr="0049492A">
              <w:rPr>
                <w:lang w:val="en-US"/>
              </w:rPr>
              <w:t>Team</w:t>
            </w:r>
          </w:p>
        </w:tc>
        <w:tc>
          <w:tcPr>
            <w:tcW w:w="1485" w:type="dxa"/>
          </w:tcPr>
          <w:p w14:paraId="30556CAD" w14:textId="0C798728" w:rsidR="0049492A" w:rsidRPr="0049492A" w:rsidRDefault="42621C82" w:rsidP="0049492A">
            <w:pPr>
              <w:rPr>
                <w:lang w:val="en-US"/>
              </w:rPr>
            </w:pPr>
            <w:r w:rsidRPr="42621C82">
              <w:rPr>
                <w:lang w:val="en-US"/>
              </w:rPr>
              <w:t>Weekly from 16/07/2022 plus additional interim meetings as required</w:t>
            </w:r>
          </w:p>
        </w:tc>
        <w:tc>
          <w:tcPr>
            <w:tcW w:w="1485" w:type="dxa"/>
          </w:tcPr>
          <w:p w14:paraId="5836F679" w14:textId="0166559F" w:rsidR="0049492A" w:rsidRPr="0049492A" w:rsidRDefault="42621C82" w:rsidP="006313E9">
            <w:pPr>
              <w:keepNext/>
              <w:rPr>
                <w:lang w:val="en-US"/>
              </w:rPr>
            </w:pPr>
            <w:r w:rsidRPr="42621C82">
              <w:rPr>
                <w:lang w:val="en-US"/>
              </w:rPr>
              <w:t>Template defined in internal document</w:t>
            </w:r>
          </w:p>
        </w:tc>
      </w:tr>
    </w:tbl>
    <w:p w14:paraId="1CCE2193" w14:textId="7E4B36E2" w:rsidR="00896079" w:rsidRPr="00896079" w:rsidRDefault="006313E9" w:rsidP="006313E9">
      <w:pPr>
        <w:pStyle w:val="Caption"/>
        <w:rPr>
          <w:lang w:val="en-US"/>
        </w:rPr>
      </w:pPr>
      <w:bookmarkStart w:id="302" w:name="_Toc109934100"/>
      <w:r>
        <w:t xml:space="preserve">Figure </w:t>
      </w:r>
      <w:r>
        <w:fldChar w:fldCharType="begin"/>
      </w:r>
      <w:r>
        <w:instrText xml:space="preserve"> SEQ Figure \* ARABIC </w:instrText>
      </w:r>
      <w:r>
        <w:fldChar w:fldCharType="separate"/>
      </w:r>
      <w:r w:rsidR="00D842A9">
        <w:rPr>
          <w:noProof/>
        </w:rPr>
        <w:t>15</w:t>
      </w:r>
      <w:r>
        <w:fldChar w:fldCharType="end"/>
      </w:r>
      <w:r>
        <w:t>: Document Schedule</w:t>
      </w:r>
      <w:bookmarkEnd w:id="302"/>
    </w:p>
    <w:p w14:paraId="70AB6F5B" w14:textId="0F219A28" w:rsidR="00D842A9" w:rsidRDefault="00593924" w:rsidP="00D842A9">
      <w:pPr>
        <w:pStyle w:val="Heading2"/>
      </w:pPr>
      <w:bookmarkStart w:id="303" w:name="_Toc109934727"/>
      <w:r>
        <w:t xml:space="preserve">iv. </w:t>
      </w:r>
      <w:r w:rsidR="3E03183B">
        <w:t>Quality Assurance Plan</w:t>
      </w:r>
      <w:bookmarkEnd w:id="303"/>
      <w:ins w:id="304" w:author="Lily Li" w:date="2022-08-05T12:07:00Z">
        <w:r w:rsidR="00375A84">
          <w:rPr>
            <w:rFonts w:cstheme="majorHAnsi"/>
          </w:rPr>
          <w:t>√</w:t>
        </w:r>
      </w:ins>
    </w:p>
    <w:p w14:paraId="7BDBF4FC" w14:textId="2292248E" w:rsidR="00D842A9" w:rsidRDefault="00D842A9" w:rsidP="00D842A9">
      <w:r>
        <w:t>As is the case with most other aspects of project management in agile development environments, quality assurance is significantly less formal (Sommerville 2016). This will in no way affect the final quality of the product; however, as the review process is integrated into each sprint, it allows the team to address quality concerns throughout the entire development process rather than just the end. Our development team will embody a culture of good practice (as described below) which, in concert with a Quality Audit performed by the client, will allow for the deployment of a final software product of optimal quality.</w:t>
      </w:r>
    </w:p>
    <w:p w14:paraId="40525C5C" w14:textId="062CAB48" w:rsidR="00D842A9" w:rsidRDefault="00D842A9" w:rsidP="00D842A9">
      <w:r>
        <w:t>As a small team with limited resources, we do not have the luxury of being able to implement formal review processes. Because of this, we each need to adhere to best practices to ensure that development is not only efficient</w:t>
      </w:r>
      <w:del w:id="305" w:author="Lily Li" w:date="2022-08-05T12:07:00Z">
        <w:r w:rsidDel="00375A84">
          <w:delText>,</w:delText>
        </w:r>
      </w:del>
      <w:r>
        <w:t xml:space="preserve"> but also maintains a level </w:t>
      </w:r>
      <w:ins w:id="306" w:author="Lily Li" w:date="2022-08-05T12:07:00Z">
        <w:r w:rsidR="00375A84">
          <w:t xml:space="preserve">of </w:t>
        </w:r>
      </w:ins>
      <w:r>
        <w:t>quality from the very beginning. To achieve this, the team will adopt the following practices:</w:t>
      </w:r>
    </w:p>
    <w:p w14:paraId="32AE1628" w14:textId="77777777" w:rsidR="00D842A9" w:rsidRDefault="00D842A9" w:rsidP="00D842A9">
      <w:pPr>
        <w:pStyle w:val="ListParagraph"/>
        <w:numPr>
          <w:ilvl w:val="0"/>
          <w:numId w:val="30"/>
        </w:numPr>
      </w:pPr>
      <w:r>
        <w:t>Members will only submit changes reviewed and accepted by their peers.</w:t>
      </w:r>
    </w:p>
    <w:p w14:paraId="5B94C31D" w14:textId="77777777" w:rsidR="00D842A9" w:rsidRDefault="00D842A9" w:rsidP="00D842A9">
      <w:pPr>
        <w:pStyle w:val="ListParagraph"/>
        <w:numPr>
          <w:ilvl w:val="0"/>
          <w:numId w:val="30"/>
        </w:numPr>
      </w:pPr>
      <w:r>
        <w:t>Members must not submit code that results in system failures. Integration testing is imperative.</w:t>
      </w:r>
    </w:p>
    <w:p w14:paraId="750E0D6B" w14:textId="77777777" w:rsidR="00D842A9" w:rsidRDefault="00D842A9" w:rsidP="00D842A9">
      <w:pPr>
        <w:pStyle w:val="ListParagraph"/>
        <w:numPr>
          <w:ilvl w:val="0"/>
          <w:numId w:val="30"/>
        </w:numPr>
      </w:pPr>
      <w:r>
        <w:t>The system is owned by the team. Problems identified in a piece of code can be resolved by any member, not just its original author.</w:t>
      </w:r>
    </w:p>
    <w:p w14:paraId="3725B290" w14:textId="0AC71CDD" w:rsidR="00D842A9" w:rsidRDefault="00D842A9" w:rsidP="00D842A9">
      <w:r>
        <w:t xml:space="preserve">These practices constitute our development culture, but we extend these by including a review process at the end of each development sprint also (2-day review, per 2-week sprint). If, in these reviews, we identify that a system requirement does not meet its criterium, a fix will be added to the backlog of the next sprint with </w:t>
      </w:r>
      <w:ins w:id="307" w:author="Lily Li" w:date="2022-08-05T12:08:00Z">
        <w:r w:rsidR="00375A84">
          <w:t xml:space="preserve">the </w:t>
        </w:r>
      </w:ins>
      <w:r>
        <w:t>highest priority.</w:t>
      </w:r>
    </w:p>
    <w:p w14:paraId="02FF556E" w14:textId="1CD41C06" w:rsidR="00D842A9" w:rsidRDefault="00D842A9" w:rsidP="00D842A9">
      <w:r>
        <w:t>In the final sprint, time is dedicated to ensuring that all non-functional requirement qualia meet their predefined criteria. These requirements are discussed with the client initially and reiterated at the beginning of each sprint. This ensures that when it comes to the client performing their final quality audit, the product performs as expected.</w:t>
      </w:r>
    </w:p>
    <w:p w14:paraId="187D0400" w14:textId="2C37926B" w:rsidR="00D842A9" w:rsidRDefault="00D842A9" w:rsidP="00D842A9"/>
    <w:p w14:paraId="5C81948B" w14:textId="77777777" w:rsidR="00173753" w:rsidRDefault="00173753" w:rsidP="00D842A9"/>
    <w:tbl>
      <w:tblPr>
        <w:tblStyle w:val="TableGrid"/>
        <w:tblW w:w="0" w:type="auto"/>
        <w:tblLayout w:type="fixed"/>
        <w:tblLook w:val="06A0" w:firstRow="1" w:lastRow="0" w:firstColumn="1" w:lastColumn="0" w:noHBand="1" w:noVBand="1"/>
      </w:tblPr>
      <w:tblGrid>
        <w:gridCol w:w="3120"/>
        <w:gridCol w:w="3120"/>
        <w:gridCol w:w="3120"/>
      </w:tblGrid>
      <w:tr w:rsidR="00D842A9" w14:paraId="28311F51" w14:textId="77777777">
        <w:tc>
          <w:tcPr>
            <w:tcW w:w="3120" w:type="dxa"/>
            <w:shd w:val="clear" w:color="auto" w:fill="1E8BCD"/>
          </w:tcPr>
          <w:p w14:paraId="0F0F3FD5" w14:textId="77777777" w:rsidR="00D842A9" w:rsidRDefault="00D842A9">
            <w:r>
              <w:t>Agents</w:t>
            </w:r>
          </w:p>
        </w:tc>
        <w:tc>
          <w:tcPr>
            <w:tcW w:w="3120" w:type="dxa"/>
            <w:shd w:val="clear" w:color="auto" w:fill="1E8BCD"/>
          </w:tcPr>
          <w:p w14:paraId="571091F7" w14:textId="77777777" w:rsidR="00D842A9" w:rsidRDefault="00D842A9">
            <w:r>
              <w:t>Role</w:t>
            </w:r>
          </w:p>
        </w:tc>
        <w:tc>
          <w:tcPr>
            <w:tcW w:w="3120" w:type="dxa"/>
            <w:shd w:val="clear" w:color="auto" w:fill="1E8BCD"/>
          </w:tcPr>
          <w:p w14:paraId="31BC846D" w14:textId="77777777" w:rsidR="00D842A9" w:rsidRDefault="00D842A9">
            <w:r>
              <w:t>Responsibility</w:t>
            </w:r>
          </w:p>
        </w:tc>
      </w:tr>
      <w:tr w:rsidR="00D842A9" w14:paraId="6F2BC794" w14:textId="77777777">
        <w:tc>
          <w:tcPr>
            <w:tcW w:w="3120" w:type="dxa"/>
          </w:tcPr>
          <w:p w14:paraId="7F8B3878" w14:textId="77777777" w:rsidR="00D842A9" w:rsidRDefault="00D842A9">
            <w:r>
              <w:t>Nathan, Nathan, Nick, Rory</w:t>
            </w:r>
          </w:p>
        </w:tc>
        <w:tc>
          <w:tcPr>
            <w:tcW w:w="3120" w:type="dxa"/>
          </w:tcPr>
          <w:p w14:paraId="1B024FD4" w14:textId="77777777" w:rsidR="00D842A9" w:rsidRDefault="00D842A9">
            <w:r>
              <w:t>Development Team</w:t>
            </w:r>
          </w:p>
        </w:tc>
        <w:tc>
          <w:tcPr>
            <w:tcW w:w="3120" w:type="dxa"/>
          </w:tcPr>
          <w:p w14:paraId="42BD31C9" w14:textId="77777777" w:rsidR="00D842A9" w:rsidRDefault="00D842A9">
            <w:r>
              <w:t>Unit Testing, Integration Testing, System Testing, Quality Analysis</w:t>
            </w:r>
          </w:p>
        </w:tc>
      </w:tr>
      <w:tr w:rsidR="00D842A9" w14:paraId="4FE8FE8E" w14:textId="77777777">
        <w:tc>
          <w:tcPr>
            <w:tcW w:w="3120" w:type="dxa"/>
          </w:tcPr>
          <w:p w14:paraId="7D94779E" w14:textId="77777777" w:rsidR="00D842A9" w:rsidRDefault="00D842A9">
            <w:r>
              <w:t>Lily Li</w:t>
            </w:r>
          </w:p>
        </w:tc>
        <w:tc>
          <w:tcPr>
            <w:tcW w:w="3120" w:type="dxa"/>
          </w:tcPr>
          <w:p w14:paraId="43BDD62B" w14:textId="77777777" w:rsidR="00D842A9" w:rsidRDefault="00D842A9">
            <w:r>
              <w:t>Client</w:t>
            </w:r>
          </w:p>
        </w:tc>
        <w:tc>
          <w:tcPr>
            <w:tcW w:w="3120" w:type="dxa"/>
          </w:tcPr>
          <w:p w14:paraId="64CE0D81" w14:textId="77777777" w:rsidR="00D842A9" w:rsidRDefault="00D842A9" w:rsidP="00D842A9">
            <w:pPr>
              <w:keepNext/>
            </w:pPr>
            <w:r>
              <w:t>Quality Audit</w:t>
            </w:r>
          </w:p>
        </w:tc>
      </w:tr>
    </w:tbl>
    <w:p w14:paraId="3205EFF6" w14:textId="6BBD8979" w:rsidR="00D842A9" w:rsidRDefault="00D842A9" w:rsidP="3D807F70">
      <w:pPr>
        <w:pStyle w:val="Caption"/>
      </w:pPr>
      <w:bookmarkStart w:id="308" w:name="_Toc109934101"/>
      <w:r>
        <w:t xml:space="preserve">Figure </w:t>
      </w:r>
      <w:r>
        <w:fldChar w:fldCharType="begin"/>
      </w:r>
      <w:r>
        <w:instrText xml:space="preserve"> SEQ Figure \* ARABIC </w:instrText>
      </w:r>
      <w:r>
        <w:fldChar w:fldCharType="separate"/>
      </w:r>
      <w:r w:rsidRPr="3D807F70">
        <w:rPr>
          <w:noProof/>
        </w:rPr>
        <w:t>16</w:t>
      </w:r>
      <w:r>
        <w:fldChar w:fldCharType="end"/>
      </w:r>
      <w:r>
        <w:t>: Quality Assurance Roles</w:t>
      </w:r>
      <w:bookmarkEnd w:id="308"/>
    </w:p>
    <w:p w14:paraId="4FEA9AA2" w14:textId="77777777" w:rsidR="00CB1D7A" w:rsidRPr="00CB1D7A" w:rsidRDefault="00CB1D7A" w:rsidP="00CB1D7A"/>
    <w:tbl>
      <w:tblPr>
        <w:tblStyle w:val="TableGrid"/>
        <w:tblW w:w="0" w:type="auto"/>
        <w:tblLayout w:type="fixed"/>
        <w:tblLook w:val="06A0" w:firstRow="1" w:lastRow="0" w:firstColumn="1" w:lastColumn="0" w:noHBand="1" w:noVBand="1"/>
      </w:tblPr>
      <w:tblGrid>
        <w:gridCol w:w="1830"/>
        <w:gridCol w:w="2205"/>
        <w:gridCol w:w="1950"/>
        <w:gridCol w:w="3375"/>
      </w:tblGrid>
      <w:tr w:rsidR="00D842A9" w14:paraId="134624F8" w14:textId="77777777">
        <w:tc>
          <w:tcPr>
            <w:tcW w:w="1830" w:type="dxa"/>
            <w:shd w:val="clear" w:color="auto" w:fill="1E8BCD"/>
          </w:tcPr>
          <w:p w14:paraId="28D37C32" w14:textId="77777777" w:rsidR="00D842A9" w:rsidRDefault="00D842A9">
            <w:r>
              <w:t>Requirement</w:t>
            </w:r>
          </w:p>
        </w:tc>
        <w:tc>
          <w:tcPr>
            <w:tcW w:w="2205" w:type="dxa"/>
            <w:shd w:val="clear" w:color="auto" w:fill="1E8BCD"/>
          </w:tcPr>
          <w:p w14:paraId="54505D1C" w14:textId="77777777" w:rsidR="00D842A9" w:rsidRDefault="00D842A9">
            <w:r>
              <w:t>Onus</w:t>
            </w:r>
          </w:p>
        </w:tc>
        <w:tc>
          <w:tcPr>
            <w:tcW w:w="1950" w:type="dxa"/>
            <w:shd w:val="clear" w:color="auto" w:fill="1E8BCD"/>
          </w:tcPr>
          <w:p w14:paraId="2A10D7EF" w14:textId="77777777" w:rsidR="00D842A9" w:rsidRDefault="00D842A9">
            <w:r>
              <w:t>Method</w:t>
            </w:r>
          </w:p>
        </w:tc>
        <w:tc>
          <w:tcPr>
            <w:tcW w:w="3375" w:type="dxa"/>
            <w:shd w:val="clear" w:color="auto" w:fill="1E8BCD"/>
          </w:tcPr>
          <w:p w14:paraId="6338C0B7" w14:textId="77777777" w:rsidR="00D842A9" w:rsidRDefault="00D842A9">
            <w:r>
              <w:t>Criteria</w:t>
            </w:r>
          </w:p>
        </w:tc>
      </w:tr>
      <w:tr w:rsidR="00D842A9" w14:paraId="6AF0EBA7" w14:textId="77777777">
        <w:tc>
          <w:tcPr>
            <w:tcW w:w="1830" w:type="dxa"/>
          </w:tcPr>
          <w:p w14:paraId="0504F492" w14:textId="77777777" w:rsidR="00D842A9" w:rsidRDefault="00D842A9">
            <w:r>
              <w:t>Security</w:t>
            </w:r>
          </w:p>
        </w:tc>
        <w:tc>
          <w:tcPr>
            <w:tcW w:w="2205" w:type="dxa"/>
          </w:tcPr>
          <w:p w14:paraId="2A273A8A" w14:textId="77777777" w:rsidR="00D842A9" w:rsidRDefault="00D842A9">
            <w:r>
              <w:t>Development Team</w:t>
            </w:r>
          </w:p>
        </w:tc>
        <w:tc>
          <w:tcPr>
            <w:tcW w:w="1950" w:type="dxa"/>
          </w:tcPr>
          <w:p w14:paraId="3DFD8E22" w14:textId="77777777" w:rsidR="00D842A9" w:rsidRDefault="00D842A9">
            <w:r>
              <w:t>Testing</w:t>
            </w:r>
          </w:p>
        </w:tc>
        <w:tc>
          <w:tcPr>
            <w:tcW w:w="3375" w:type="dxa"/>
          </w:tcPr>
          <w:p w14:paraId="43428B90" w14:textId="77777777" w:rsidR="00D842A9" w:rsidRDefault="00D842A9">
            <w:r>
              <w:t>Access/functionality limited by user role appropriately.</w:t>
            </w:r>
          </w:p>
        </w:tc>
      </w:tr>
      <w:tr w:rsidR="00D842A9" w14:paraId="42AD8C63" w14:textId="77777777">
        <w:tc>
          <w:tcPr>
            <w:tcW w:w="1830" w:type="dxa"/>
          </w:tcPr>
          <w:p w14:paraId="378D456D" w14:textId="77777777" w:rsidR="00D842A9" w:rsidRDefault="00D842A9">
            <w:r>
              <w:t>Maintainability</w:t>
            </w:r>
          </w:p>
        </w:tc>
        <w:tc>
          <w:tcPr>
            <w:tcW w:w="2205" w:type="dxa"/>
          </w:tcPr>
          <w:p w14:paraId="41AD45D5" w14:textId="77777777" w:rsidR="00D842A9" w:rsidRDefault="00D842A9">
            <w:r>
              <w:t>Development Team</w:t>
            </w:r>
          </w:p>
        </w:tc>
        <w:tc>
          <w:tcPr>
            <w:tcW w:w="1950" w:type="dxa"/>
          </w:tcPr>
          <w:p w14:paraId="2F5CD10D" w14:textId="77777777" w:rsidR="00D842A9" w:rsidRDefault="00D842A9">
            <w:r w:rsidRPr="3BAF69BA">
              <w:rPr>
                <w:rFonts w:ascii="Calibri" w:eastAsia="Calibri" w:hAnsi="Calibri" w:cs="Calibri"/>
                <w:sz w:val="24"/>
                <w:szCs w:val="24"/>
                <w:lang w:val="en-US"/>
              </w:rPr>
              <w:t>Ongoing Review</w:t>
            </w:r>
          </w:p>
        </w:tc>
        <w:tc>
          <w:tcPr>
            <w:tcW w:w="3375" w:type="dxa"/>
          </w:tcPr>
          <w:p w14:paraId="16CC9CF1" w14:textId="77777777" w:rsidR="00D842A9" w:rsidRDefault="00D842A9">
            <w:r>
              <w:t>Following handover, up to 15 hours of support per month (for 2 years) can be provided to the client. Additional support charged at $120 per hour. Periodic service updates provided gratis for 2 years. Additional service maintenance of $2400 per year required after 2 years.</w:t>
            </w:r>
          </w:p>
        </w:tc>
      </w:tr>
      <w:tr w:rsidR="00D842A9" w14:paraId="2AE1377C" w14:textId="77777777">
        <w:tc>
          <w:tcPr>
            <w:tcW w:w="1830" w:type="dxa"/>
          </w:tcPr>
          <w:p w14:paraId="16EF8CB5" w14:textId="77777777" w:rsidR="00D842A9" w:rsidRDefault="00D842A9">
            <w:r>
              <w:t>Performance</w:t>
            </w:r>
          </w:p>
        </w:tc>
        <w:tc>
          <w:tcPr>
            <w:tcW w:w="2205" w:type="dxa"/>
          </w:tcPr>
          <w:p w14:paraId="7EF5ADF4" w14:textId="77777777" w:rsidR="00D842A9" w:rsidRDefault="00D842A9">
            <w:r>
              <w:t>Development Team</w:t>
            </w:r>
          </w:p>
          <w:p w14:paraId="321F5E4E" w14:textId="77777777" w:rsidR="00D842A9" w:rsidRDefault="00D842A9">
            <w:r>
              <w:t>Client</w:t>
            </w:r>
          </w:p>
        </w:tc>
        <w:tc>
          <w:tcPr>
            <w:tcW w:w="1950" w:type="dxa"/>
          </w:tcPr>
          <w:p w14:paraId="7871A921" w14:textId="77777777" w:rsidR="00D842A9" w:rsidRDefault="00D842A9">
            <w:r>
              <w:t>Testing, Ongoing Review</w:t>
            </w:r>
          </w:p>
        </w:tc>
        <w:tc>
          <w:tcPr>
            <w:tcW w:w="3375" w:type="dxa"/>
          </w:tcPr>
          <w:p w14:paraId="3B724C2D" w14:textId="77777777" w:rsidR="00D842A9" w:rsidRDefault="00D842A9">
            <w:r>
              <w:t>0.2s response time. Distributed systems should be indistinguishable from local operations. Should operate identically under user load</w:t>
            </w:r>
          </w:p>
        </w:tc>
      </w:tr>
      <w:tr w:rsidR="00D842A9" w14:paraId="0C600567" w14:textId="77777777">
        <w:tc>
          <w:tcPr>
            <w:tcW w:w="1830" w:type="dxa"/>
          </w:tcPr>
          <w:p w14:paraId="1D1A616C" w14:textId="77777777" w:rsidR="00D842A9" w:rsidRDefault="00D842A9">
            <w:r>
              <w:t>Extensibility</w:t>
            </w:r>
          </w:p>
        </w:tc>
        <w:tc>
          <w:tcPr>
            <w:tcW w:w="2205" w:type="dxa"/>
          </w:tcPr>
          <w:p w14:paraId="181829C1" w14:textId="77777777" w:rsidR="00D842A9" w:rsidRDefault="00D842A9">
            <w:r>
              <w:t>Development Team</w:t>
            </w:r>
          </w:p>
        </w:tc>
        <w:tc>
          <w:tcPr>
            <w:tcW w:w="1950" w:type="dxa"/>
          </w:tcPr>
          <w:p w14:paraId="72068975" w14:textId="77777777" w:rsidR="00D842A9" w:rsidRDefault="00D842A9">
            <w:r>
              <w:t>As needed</w:t>
            </w:r>
          </w:p>
        </w:tc>
        <w:tc>
          <w:tcPr>
            <w:tcW w:w="3375" w:type="dxa"/>
          </w:tcPr>
          <w:p w14:paraId="7FD43E1E" w14:textId="77777777" w:rsidR="00D842A9" w:rsidRDefault="00D842A9">
            <w:r>
              <w:t>Exposed endpoints for future user modalities.</w:t>
            </w:r>
          </w:p>
        </w:tc>
      </w:tr>
      <w:tr w:rsidR="00D842A9" w14:paraId="0FE88905" w14:textId="77777777">
        <w:tc>
          <w:tcPr>
            <w:tcW w:w="1830" w:type="dxa"/>
          </w:tcPr>
          <w:p w14:paraId="5ABC07AC" w14:textId="77777777" w:rsidR="00D842A9" w:rsidRDefault="00D842A9">
            <w:r>
              <w:t>Availability</w:t>
            </w:r>
          </w:p>
        </w:tc>
        <w:tc>
          <w:tcPr>
            <w:tcW w:w="2205" w:type="dxa"/>
          </w:tcPr>
          <w:p w14:paraId="7A7F47B8" w14:textId="77777777" w:rsidR="00D842A9" w:rsidRDefault="00D842A9">
            <w:r>
              <w:t>Development Team, Client</w:t>
            </w:r>
          </w:p>
        </w:tc>
        <w:tc>
          <w:tcPr>
            <w:tcW w:w="1950" w:type="dxa"/>
          </w:tcPr>
          <w:p w14:paraId="7FEF4FCE" w14:textId="77777777" w:rsidR="00D842A9" w:rsidRDefault="00D842A9">
            <w:r>
              <w:t>Testing, Ongoing Review</w:t>
            </w:r>
          </w:p>
        </w:tc>
        <w:tc>
          <w:tcPr>
            <w:tcW w:w="3375" w:type="dxa"/>
          </w:tcPr>
          <w:p w14:paraId="1AD59CAE" w14:textId="77777777" w:rsidR="00D842A9" w:rsidRDefault="00D842A9">
            <w:r>
              <w:t>&lt;2% downtime. All maintenance will be carried out outside of regular business hours to minimize interruptions to service.</w:t>
            </w:r>
          </w:p>
        </w:tc>
      </w:tr>
      <w:tr w:rsidR="00D842A9" w14:paraId="36714410" w14:textId="77777777">
        <w:tc>
          <w:tcPr>
            <w:tcW w:w="1830" w:type="dxa"/>
          </w:tcPr>
          <w:p w14:paraId="66DD3511" w14:textId="77777777" w:rsidR="00D842A9" w:rsidRDefault="00D842A9">
            <w:r>
              <w:t>Usability</w:t>
            </w:r>
          </w:p>
        </w:tc>
        <w:tc>
          <w:tcPr>
            <w:tcW w:w="2205" w:type="dxa"/>
          </w:tcPr>
          <w:p w14:paraId="4F49CC7A" w14:textId="77777777" w:rsidR="00D842A9" w:rsidRDefault="00D842A9">
            <w:r>
              <w:t>Client</w:t>
            </w:r>
          </w:p>
        </w:tc>
        <w:tc>
          <w:tcPr>
            <w:tcW w:w="1950" w:type="dxa"/>
          </w:tcPr>
          <w:p w14:paraId="5D365576" w14:textId="77777777" w:rsidR="00D842A9" w:rsidRDefault="00D842A9">
            <w:r>
              <w:t>Testing, Ongoing Review</w:t>
            </w:r>
          </w:p>
        </w:tc>
        <w:tc>
          <w:tcPr>
            <w:tcW w:w="3375" w:type="dxa"/>
          </w:tcPr>
          <w:p w14:paraId="0879745A" w14:textId="77777777" w:rsidR="00D842A9" w:rsidRDefault="00D842A9" w:rsidP="00D842A9">
            <w:pPr>
              <w:keepNext/>
            </w:pPr>
            <w:r>
              <w:t xml:space="preserve">Adherence to </w:t>
            </w:r>
            <w:r w:rsidRPr="3BAF69BA">
              <w:rPr>
                <w:rFonts w:ascii="Calibri" w:eastAsia="Calibri" w:hAnsi="Calibri" w:cs="Calibri"/>
                <w:sz w:val="24"/>
                <w:szCs w:val="24"/>
                <w:lang w:val="en-US"/>
              </w:rPr>
              <w:t>accepted</w:t>
            </w:r>
            <w:r>
              <w:t xml:space="preserve"> UX heuristics.</w:t>
            </w:r>
          </w:p>
        </w:tc>
      </w:tr>
    </w:tbl>
    <w:p w14:paraId="324CE976" w14:textId="706BEA13" w:rsidR="00D842A9" w:rsidRDefault="00D842A9" w:rsidP="3D807F70">
      <w:pPr>
        <w:pStyle w:val="Caption"/>
      </w:pPr>
      <w:bookmarkStart w:id="309" w:name="_Toc109934102"/>
      <w:r>
        <w:t xml:space="preserve">Figure </w:t>
      </w:r>
      <w:r>
        <w:fldChar w:fldCharType="begin"/>
      </w:r>
      <w:r>
        <w:instrText xml:space="preserve"> SEQ Figure \* ARABIC </w:instrText>
      </w:r>
      <w:r>
        <w:fldChar w:fldCharType="separate"/>
      </w:r>
      <w:r w:rsidRPr="3D807F70">
        <w:rPr>
          <w:noProof/>
        </w:rPr>
        <w:t>17</w:t>
      </w:r>
      <w:r>
        <w:fldChar w:fldCharType="end"/>
      </w:r>
      <w:r>
        <w:t>: Acceptance Qualia</w:t>
      </w:r>
      <w:bookmarkEnd w:id="309"/>
    </w:p>
    <w:p w14:paraId="529D9E58" w14:textId="77777777" w:rsidR="00D842A9" w:rsidRDefault="00D842A9" w:rsidP="00D842A9">
      <w:pPr>
        <w:rPr>
          <w:lang w:val="en-US"/>
        </w:rPr>
      </w:pPr>
    </w:p>
    <w:p w14:paraId="33A5CFB0" w14:textId="77777777" w:rsidR="002663E9" w:rsidRDefault="002663E9" w:rsidP="00D842A9">
      <w:pPr>
        <w:rPr>
          <w:lang w:val="en-US"/>
        </w:rPr>
      </w:pPr>
    </w:p>
    <w:p w14:paraId="3105B56F" w14:textId="77777777" w:rsidR="002663E9" w:rsidRDefault="002663E9" w:rsidP="00D842A9">
      <w:pPr>
        <w:rPr>
          <w:lang w:val="en-US"/>
        </w:rPr>
      </w:pPr>
    </w:p>
    <w:p w14:paraId="776E6AC3" w14:textId="77777777" w:rsidR="002663E9" w:rsidRDefault="002663E9" w:rsidP="00D842A9">
      <w:pPr>
        <w:rPr>
          <w:lang w:val="en-US"/>
        </w:rPr>
      </w:pPr>
    </w:p>
    <w:p w14:paraId="029F6CD2" w14:textId="77777777" w:rsidR="002663E9" w:rsidRDefault="002663E9" w:rsidP="00D842A9">
      <w:pPr>
        <w:rPr>
          <w:lang w:val="en-US"/>
        </w:rPr>
      </w:pPr>
    </w:p>
    <w:p w14:paraId="3D5C27AF" w14:textId="77777777" w:rsidR="002663E9" w:rsidRDefault="002663E9" w:rsidP="00D842A9">
      <w:pPr>
        <w:rPr>
          <w:lang w:val="en-US"/>
        </w:rPr>
      </w:pPr>
    </w:p>
    <w:p w14:paraId="1E2B46EB" w14:textId="77777777" w:rsidR="002663E9" w:rsidRDefault="002663E9" w:rsidP="00D842A9">
      <w:pPr>
        <w:rPr>
          <w:lang w:val="en-US"/>
        </w:rPr>
      </w:pPr>
    </w:p>
    <w:p w14:paraId="69FF90AF" w14:textId="77777777" w:rsidR="002663E9" w:rsidRPr="00D842A9" w:rsidRDefault="002663E9" w:rsidP="00D842A9">
      <w:pPr>
        <w:rPr>
          <w:lang w:val="en-US"/>
        </w:rPr>
      </w:pPr>
    </w:p>
    <w:p w14:paraId="2C078E63" w14:textId="2E59403C" w:rsidR="000E677D" w:rsidRDefault="0FB0055E" w:rsidP="002663E9">
      <w:pPr>
        <w:pStyle w:val="Heading1"/>
        <w:numPr>
          <w:ilvl w:val="0"/>
          <w:numId w:val="33"/>
        </w:numPr>
      </w:pPr>
      <w:bookmarkStart w:id="310" w:name="_Toc109934728"/>
      <w:r>
        <w:lastRenderedPageBreak/>
        <w:t>References</w:t>
      </w:r>
      <w:bookmarkEnd w:id="310"/>
    </w:p>
    <w:p w14:paraId="192F3A60" w14:textId="77777777" w:rsidR="00835A5A" w:rsidRDefault="00835A5A" w:rsidP="42621C82">
      <w:r>
        <w:t xml:space="preserve">IEEE 1998, </w:t>
      </w:r>
      <w:r w:rsidRPr="42621C82">
        <w:rPr>
          <w:i/>
          <w:iCs/>
        </w:rPr>
        <w:t xml:space="preserve">Recommended Practice for Software Requirements Specifications, </w:t>
      </w:r>
      <w:r w:rsidRPr="42621C82">
        <w:t>in IEEE Std 830-1998</w:t>
      </w:r>
      <w:r w:rsidRPr="42621C82">
        <w:rPr>
          <w:i/>
          <w:iCs/>
        </w:rPr>
        <w:t>, pp. 1-40</w:t>
      </w:r>
      <w:r>
        <w:t>,</w:t>
      </w:r>
      <w:r w:rsidRPr="42621C82">
        <w:rPr>
          <w:rFonts w:ascii="Calibri" w:eastAsia="Calibri" w:hAnsi="Calibri" w:cs="Calibri"/>
        </w:rPr>
        <w:t xml:space="preserve"> viewed 25 July 2022, </w:t>
      </w:r>
      <w:r w:rsidRPr="42621C82">
        <w:rPr>
          <w:rFonts w:ascii="Calibri" w:eastAsia="Calibri" w:hAnsi="Calibri" w:cs="Calibri"/>
          <w:u w:val="single"/>
        </w:rPr>
        <w:t>https://ieeexplore.ieee.org/document/720574</w:t>
      </w:r>
    </w:p>
    <w:p w14:paraId="43DF30BE" w14:textId="77777777" w:rsidR="00835A5A" w:rsidRDefault="00835A5A" w:rsidP="42621C82">
      <w:r>
        <w:t xml:space="preserve">IEEE 1998, </w:t>
      </w:r>
      <w:r w:rsidRPr="42621C82">
        <w:rPr>
          <w:i/>
          <w:iCs/>
        </w:rPr>
        <w:t>Standard for Software Test Documentation</w:t>
      </w:r>
      <w:r>
        <w:t>, in IEEE Std 829-1998, pp. 1-64,</w:t>
      </w:r>
      <w:r w:rsidRPr="42621C82">
        <w:rPr>
          <w:rFonts w:ascii="Calibri" w:eastAsia="Calibri" w:hAnsi="Calibri" w:cs="Calibri"/>
        </w:rPr>
        <w:t xml:space="preserve"> viewed 25 July 2022, </w:t>
      </w:r>
      <w:r w:rsidRPr="42621C82">
        <w:rPr>
          <w:rFonts w:ascii="Calibri" w:eastAsia="Calibri" w:hAnsi="Calibri" w:cs="Calibri"/>
          <w:u w:val="single"/>
        </w:rPr>
        <w:t>https://ieeexplore.ieee.org/document/741968</w:t>
      </w:r>
    </w:p>
    <w:p w14:paraId="645DC7E1" w14:textId="77777777" w:rsidR="00835A5A" w:rsidRPr="0032420C" w:rsidRDefault="00835A5A" w:rsidP="0032420C">
      <w:r w:rsidRPr="0032420C">
        <w:t xml:space="preserve">Oracle 2020 (1993), </w:t>
      </w:r>
      <w:r w:rsidRPr="0032420C">
        <w:rPr>
          <w:i/>
          <w:iCs/>
        </w:rPr>
        <w:t>14 Windows System Requirements for JDK and JRE</w:t>
      </w:r>
      <w:r w:rsidRPr="0032420C">
        <w:t xml:space="preserve">, viewed 25 July 2022, </w:t>
      </w:r>
      <w:r w:rsidRPr="0032420C">
        <w:rPr>
          <w:u w:val="single"/>
        </w:rPr>
        <w:t>https://docs.oracle.com/javase/8/docs/technotes/guides/install/windows_system_requirements.html#A1097784</w:t>
      </w:r>
    </w:p>
    <w:p w14:paraId="7CCA014A" w14:textId="77777777" w:rsidR="00835A5A" w:rsidRDefault="00835A5A" w:rsidP="42621C82">
      <w:pPr>
        <w:rPr>
          <w:rFonts w:ascii="Calibri" w:eastAsia="Calibri" w:hAnsi="Calibri" w:cs="Calibri"/>
        </w:rPr>
      </w:pPr>
      <w:r w:rsidRPr="42621C82">
        <w:rPr>
          <w:rFonts w:ascii="Calibri" w:eastAsia="Calibri" w:hAnsi="Calibri" w:cs="Calibri"/>
        </w:rPr>
        <w:t xml:space="preserve">Sommerville, I 2016, </w:t>
      </w:r>
      <w:r w:rsidRPr="42621C82">
        <w:rPr>
          <w:rFonts w:ascii="Calibri" w:eastAsia="Calibri" w:hAnsi="Calibri" w:cs="Calibri"/>
          <w:i/>
          <w:iCs/>
        </w:rPr>
        <w:t>Software Engineering</w:t>
      </w:r>
      <w:r w:rsidRPr="42621C82">
        <w:rPr>
          <w:rFonts w:ascii="Calibri" w:eastAsia="Calibri" w:hAnsi="Calibri" w:cs="Calibri"/>
        </w:rPr>
        <w:t>, 10</w:t>
      </w:r>
      <w:r w:rsidRPr="42621C82">
        <w:rPr>
          <w:rFonts w:ascii="Calibri" w:eastAsia="Calibri" w:hAnsi="Calibri" w:cs="Calibri"/>
          <w:vertAlign w:val="superscript"/>
        </w:rPr>
        <w:t>th</w:t>
      </w:r>
      <w:r w:rsidRPr="42621C82">
        <w:rPr>
          <w:rFonts w:ascii="Calibri" w:eastAsia="Calibri" w:hAnsi="Calibri" w:cs="Calibri"/>
        </w:rPr>
        <w:t xml:space="preserve"> </w:t>
      </w:r>
      <w:proofErr w:type="spellStart"/>
      <w:r w:rsidRPr="42621C82">
        <w:rPr>
          <w:rFonts w:ascii="Calibri" w:eastAsia="Calibri" w:hAnsi="Calibri" w:cs="Calibri"/>
        </w:rPr>
        <w:t>edn</w:t>
      </w:r>
      <w:proofErr w:type="spellEnd"/>
      <w:r w:rsidRPr="42621C82">
        <w:rPr>
          <w:rFonts w:ascii="Calibri" w:eastAsia="Calibri" w:hAnsi="Calibri" w:cs="Calibri"/>
        </w:rPr>
        <w:t>, Pearson</w:t>
      </w:r>
    </w:p>
    <w:p w14:paraId="6CA06C11" w14:textId="0607D00B" w:rsidR="0032420C" w:rsidRDefault="0032420C" w:rsidP="007A62ED">
      <w:r w:rsidRPr="0032420C">
        <w:t xml:space="preserve">Villa, J 2022 (2016), </w:t>
      </w:r>
      <w:r w:rsidRPr="0032420C">
        <w:rPr>
          <w:i/>
          <w:iCs/>
        </w:rPr>
        <w:t>Deploying a Spring Boot Application on AWS Using AWS Elastic Beanstalk</w:t>
      </w:r>
      <w:r w:rsidRPr="0032420C">
        <w:t xml:space="preserve">, November 9, viewed 25 July 2022, </w:t>
      </w:r>
      <w:hyperlink r:id="rId57" w:anchor=":~:text=By%20default%2C%20Spring%20Boot%20applications%20will%20listen%20on%20port%208080" w:history="1">
        <w:r w:rsidRPr="0032420C">
          <w:rPr>
            <w:rStyle w:val="Hyperlink"/>
            <w:color w:val="auto"/>
          </w:rPr>
          <w:t>https://aws.amazon.com/blogs/devops/deploying-a-spring-boot-application-on-aws-using-aws-elastic-beanstalk/#:~:text=By%20default%2C%20Spring%20Boot%20applications%20will%20listen%20on%20port%208080</w:t>
        </w:r>
      </w:hyperlink>
      <w:r w:rsidRPr="0032420C">
        <w:t>.</w:t>
      </w:r>
    </w:p>
    <w:p w14:paraId="1D65AB14" w14:textId="77777777" w:rsidR="008507D8" w:rsidRPr="0032420C" w:rsidRDefault="008507D8" w:rsidP="007A62ED"/>
    <w:sectPr w:rsidR="008507D8" w:rsidRPr="0032420C" w:rsidSect="00F52C41">
      <w:footerReference w:type="default" r:id="rId58"/>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Lily Li" w:date="2022-08-05T12:14:00Z" w:initials="LL">
    <w:p w14:paraId="2A38791B" w14:textId="77777777" w:rsidR="00EA3459" w:rsidRDefault="00EA3459" w:rsidP="00EA3459">
      <w:pPr>
        <w:pStyle w:val="CommentText"/>
      </w:pPr>
      <w:r>
        <w:rPr>
          <w:rStyle w:val="CommentReference"/>
        </w:rPr>
        <w:annotationRef/>
      </w:r>
      <w:r>
        <w:t>Aim, Scope and Objectives need to be improved.</w:t>
      </w:r>
    </w:p>
  </w:comment>
  <w:comment w:id="29" w:author="Lily Li" w:date="2022-08-05T12:17:00Z" w:initials="LL">
    <w:p w14:paraId="538ACE6F" w14:textId="77777777" w:rsidR="00EA3459" w:rsidRDefault="00EA3459" w:rsidP="00EA3459">
      <w:pPr>
        <w:pStyle w:val="CommentText"/>
      </w:pPr>
      <w:r>
        <w:rPr>
          <w:rStyle w:val="CommentReference"/>
        </w:rPr>
        <w:annotationRef/>
      </w:r>
      <w:r>
        <w:t>Team members' roles/responsibility can be more specific</w:t>
      </w:r>
    </w:p>
  </w:comment>
  <w:comment w:id="39" w:author="Lily Li" w:date="2022-08-05T12:18:00Z" w:initials="LL">
    <w:p w14:paraId="0F1E590F" w14:textId="77777777" w:rsidR="00EA3459" w:rsidRDefault="00EA3459" w:rsidP="00EA3459">
      <w:pPr>
        <w:pStyle w:val="CommentText"/>
      </w:pPr>
      <w:r>
        <w:rPr>
          <w:rStyle w:val="CommentReference"/>
        </w:rPr>
        <w:annotationRef/>
      </w:r>
      <w:r>
        <w:t>Risk plan need to be identified</w:t>
      </w:r>
    </w:p>
  </w:comment>
  <w:comment w:id="87" w:author="Lily Li" w:date="2022-08-05T12:20:00Z" w:initials="LL">
    <w:p w14:paraId="1A4B5B09" w14:textId="77777777" w:rsidR="00EA3459" w:rsidRDefault="00EA3459" w:rsidP="00EA3459">
      <w:pPr>
        <w:pStyle w:val="CommentText"/>
      </w:pPr>
      <w:r>
        <w:rPr>
          <w:rStyle w:val="CommentReference"/>
        </w:rPr>
        <w:annotationRef/>
      </w:r>
      <w:r>
        <w:t>Section A is a bit difficult to follow</w:t>
      </w:r>
    </w:p>
  </w:comment>
  <w:comment w:id="136" w:author="Lily Li" w:date="2022-08-05T11:09:00Z" w:initials="LL">
    <w:p w14:paraId="43C594CA" w14:textId="77777777" w:rsidR="00DD5E6B" w:rsidRDefault="00DD5E6B" w:rsidP="00B247C7">
      <w:pPr>
        <w:pStyle w:val="CommentText"/>
      </w:pPr>
      <w:r>
        <w:rPr>
          <w:rStyle w:val="CommentReference"/>
        </w:rPr>
        <w:annotationRef/>
      </w:r>
      <w:r>
        <w:t>Keep "Aim" simple</w:t>
      </w:r>
    </w:p>
  </w:comment>
  <w:comment w:id="140" w:author="Lily Li" w:date="2022-08-05T11:17:00Z" w:initials="LL">
    <w:p w14:paraId="7A6BA5AA" w14:textId="77777777" w:rsidR="005F2686" w:rsidRDefault="005F2686" w:rsidP="00F764E5">
      <w:pPr>
        <w:pStyle w:val="CommentText"/>
      </w:pPr>
      <w:r>
        <w:rPr>
          <w:rStyle w:val="CommentReference"/>
        </w:rPr>
        <w:annotationRef/>
      </w:r>
      <w:r>
        <w:t xml:space="preserve">Not quite on the topic. Please check the requirements and the examples. It should focus on what the system can offer. </w:t>
      </w:r>
    </w:p>
  </w:comment>
  <w:comment w:id="142" w:author="Lily Li" w:date="2022-08-05T11:21:00Z" w:initials="LL">
    <w:p w14:paraId="0AAFE182" w14:textId="77777777" w:rsidR="00F7325D" w:rsidRDefault="00F7325D">
      <w:pPr>
        <w:pStyle w:val="CommentText"/>
      </w:pPr>
      <w:r>
        <w:rPr>
          <w:rStyle w:val="CommentReference"/>
        </w:rPr>
        <w:annotationRef/>
      </w:r>
      <w:r>
        <w:t>Please check the requirements. You should say something like:</w:t>
      </w:r>
    </w:p>
    <w:p w14:paraId="186AFD50" w14:textId="77777777" w:rsidR="00F7325D" w:rsidRDefault="00F7325D">
      <w:pPr>
        <w:pStyle w:val="CommentText"/>
      </w:pPr>
      <w:r>
        <w:t>1. To produce a requirement specification for the WILMA project</w:t>
      </w:r>
    </w:p>
    <w:p w14:paraId="5B84ABAB" w14:textId="77777777" w:rsidR="00F7325D" w:rsidRDefault="00F7325D">
      <w:pPr>
        <w:pStyle w:val="CommentText"/>
      </w:pPr>
      <w:r>
        <w:t>2. To design a web-based application for …</w:t>
      </w:r>
    </w:p>
    <w:p w14:paraId="06C0C512" w14:textId="77777777" w:rsidR="00F7325D" w:rsidRDefault="00F7325D" w:rsidP="000E3BC4">
      <w:pPr>
        <w:pStyle w:val="CommentText"/>
      </w:pPr>
      <w:r>
        <w:t>3. To ...</w:t>
      </w:r>
    </w:p>
  </w:comment>
  <w:comment w:id="143" w:author="Lily Li" w:date="2022-08-05T11:22:00Z" w:initials="LL">
    <w:p w14:paraId="546C56FB" w14:textId="77777777" w:rsidR="00B005DD" w:rsidRDefault="00B005DD" w:rsidP="00563ED3">
      <w:pPr>
        <w:pStyle w:val="CommentText"/>
      </w:pPr>
      <w:r>
        <w:rPr>
          <w:rStyle w:val="CommentReference"/>
        </w:rPr>
        <w:annotationRef/>
      </w:r>
      <w:r>
        <w:t xml:space="preserve">"Understanding" is a not measurable word.  </w:t>
      </w:r>
    </w:p>
  </w:comment>
  <w:comment w:id="149" w:author="Lily Li" w:date="2022-08-05T11:25:00Z" w:initials="LL">
    <w:p w14:paraId="3C8FD83A" w14:textId="77777777" w:rsidR="00B005DD" w:rsidRDefault="00B005DD" w:rsidP="00847041">
      <w:pPr>
        <w:pStyle w:val="CommentText"/>
      </w:pPr>
      <w:r>
        <w:rPr>
          <w:rStyle w:val="CommentReference"/>
        </w:rPr>
        <w:annotationRef/>
      </w:r>
      <w:r>
        <w:t>These should go to project "Scope"</w:t>
      </w:r>
    </w:p>
  </w:comment>
  <w:comment w:id="151" w:author="Lily Li" w:date="2022-08-05T11:27:00Z" w:initials="LL">
    <w:p w14:paraId="5791FD84" w14:textId="77777777" w:rsidR="00F10714" w:rsidRDefault="00F10714" w:rsidP="007426C3">
      <w:pPr>
        <w:pStyle w:val="CommentText"/>
      </w:pPr>
      <w:r>
        <w:rPr>
          <w:rStyle w:val="CommentReference"/>
        </w:rPr>
        <w:annotationRef/>
      </w:r>
      <w:r>
        <w:t xml:space="preserve">Maybe changed to "to produce a user manual for the client (CQU)" </w:t>
      </w:r>
    </w:p>
  </w:comment>
  <w:comment w:id="179" w:author="Lily Li" w:date="2022-08-05T11:39:00Z" w:initials="LL">
    <w:p w14:paraId="4C60CB7A" w14:textId="77777777" w:rsidR="00C33914" w:rsidRDefault="00C33914" w:rsidP="00956F77">
      <w:pPr>
        <w:pStyle w:val="CommentText"/>
      </w:pPr>
      <w:r>
        <w:rPr>
          <w:rStyle w:val="CommentReference"/>
        </w:rPr>
        <w:annotationRef/>
      </w:r>
      <w:r>
        <w:t xml:space="preserve">A more specific role to each member would be better. Such as "Lead Software Engineer " (in charge of Assignment 3), "Lead developer" (In charge of Implementation) etc.  </w:t>
      </w:r>
    </w:p>
  </w:comment>
  <w:comment w:id="183" w:author="Lily Li" w:date="2022-08-05T11:41:00Z" w:initials="LL">
    <w:p w14:paraId="57A3E9C9" w14:textId="77777777" w:rsidR="006758A3" w:rsidRDefault="006758A3" w:rsidP="000B3579">
      <w:pPr>
        <w:pStyle w:val="CommentText"/>
      </w:pPr>
      <w:r>
        <w:rPr>
          <w:rStyle w:val="CommentReference"/>
        </w:rPr>
        <w:annotationRef/>
      </w:r>
      <w:r>
        <w:t>You should have your own risk and mitigation plan</w:t>
      </w:r>
    </w:p>
  </w:comment>
  <w:comment w:id="227" w:author="Lily Li" w:date="2022-08-05T11:49:00Z" w:initials="LL">
    <w:p w14:paraId="3D91AF33" w14:textId="77777777" w:rsidR="002764F0" w:rsidRDefault="002764F0" w:rsidP="002108E2">
      <w:pPr>
        <w:pStyle w:val="CommentText"/>
      </w:pPr>
      <w:r>
        <w:rPr>
          <w:rStyle w:val="CommentReference"/>
        </w:rPr>
        <w:annotationRef/>
      </w:r>
      <w:r>
        <w:t>A forum is a good idea</w:t>
      </w:r>
    </w:p>
  </w:comment>
  <w:comment w:id="229" w:author="Lily Li" w:date="2022-08-05T11:54:00Z" w:initials="LL">
    <w:p w14:paraId="72CA65CA" w14:textId="77777777" w:rsidR="009D4980" w:rsidRDefault="009D4980">
      <w:pPr>
        <w:pStyle w:val="CommentText"/>
      </w:pPr>
      <w:r>
        <w:rPr>
          <w:rStyle w:val="CommentReference"/>
        </w:rPr>
        <w:annotationRef/>
      </w:r>
      <w:r>
        <w:t xml:space="preserve">Can employers update/modify or delete their jobs? Ideally, they should be able to do so. </w:t>
      </w:r>
    </w:p>
    <w:p w14:paraId="20385232" w14:textId="77777777" w:rsidR="009D4980" w:rsidRDefault="009D4980" w:rsidP="00794D6C">
      <w:pPr>
        <w:pStyle w:val="CommentText"/>
      </w:pPr>
      <w:r>
        <w:t xml:space="preserve">However, If it is difficult to implement, just let the employers to post (insert) jobs. Any updates can be done by the Educator (=System admin).   </w:t>
      </w:r>
    </w:p>
  </w:comment>
  <w:comment w:id="232" w:author="Lily Li" w:date="2022-08-05T12:00:00Z" w:initials="LL">
    <w:p w14:paraId="634C88DA" w14:textId="77777777" w:rsidR="002F6F8C" w:rsidRDefault="002F6F8C" w:rsidP="001F4E67">
      <w:pPr>
        <w:pStyle w:val="CommentText"/>
      </w:pPr>
      <w:r>
        <w:rPr>
          <w:rStyle w:val="CommentReference"/>
        </w:rPr>
        <w:annotationRef/>
      </w:r>
      <w:r>
        <w:t xml:space="preserve">Please let the Educator to be the Admin for the system unless you have another Admin role. I.e. Educator should be able to do manage the jobs and students.  </w:t>
      </w:r>
    </w:p>
  </w:comment>
  <w:comment w:id="248" w:author="Lily Li" w:date="2022-08-05T12:00:00Z" w:initials="LL">
    <w:p w14:paraId="171B13C0" w14:textId="77777777" w:rsidR="002F6F8C" w:rsidRDefault="002F6F8C" w:rsidP="00787102">
      <w:pPr>
        <w:pStyle w:val="CommentText"/>
      </w:pPr>
      <w:r>
        <w:rPr>
          <w:rStyle w:val="CommentReference"/>
        </w:rPr>
        <w:annotationRef/>
      </w:r>
      <w:r>
        <w:t xml:space="preserve">Ok. In the final submission, you should address all the changes made from previous submissions.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8791B" w15:done="0"/>
  <w15:commentEx w15:paraId="538ACE6F" w15:done="0"/>
  <w15:commentEx w15:paraId="0F1E590F" w15:done="0"/>
  <w15:commentEx w15:paraId="1A4B5B09" w15:done="0"/>
  <w15:commentEx w15:paraId="43C594CA" w15:done="0"/>
  <w15:commentEx w15:paraId="7A6BA5AA" w15:done="0"/>
  <w15:commentEx w15:paraId="06C0C512" w15:done="0"/>
  <w15:commentEx w15:paraId="546C56FB" w15:done="0"/>
  <w15:commentEx w15:paraId="3C8FD83A" w15:done="0"/>
  <w15:commentEx w15:paraId="5791FD84" w15:done="0"/>
  <w15:commentEx w15:paraId="4C60CB7A" w15:done="0"/>
  <w15:commentEx w15:paraId="57A3E9C9" w15:done="0"/>
  <w15:commentEx w15:paraId="3D91AF33" w15:done="0"/>
  <w15:commentEx w15:paraId="20385232" w15:done="0"/>
  <w15:commentEx w15:paraId="634C88DA" w15:done="0"/>
  <w15:commentEx w15:paraId="171B1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8822" w16cex:dateUtc="2022-08-05T02:14:00Z"/>
  <w16cex:commentExtensible w16cex:durableId="269788CF" w16cex:dateUtc="2022-08-05T02:17:00Z"/>
  <w16cex:commentExtensible w16cex:durableId="26978916" w16cex:dateUtc="2022-08-05T02:18:00Z"/>
  <w16cex:commentExtensible w16cex:durableId="26978975" w16cex:dateUtc="2022-08-05T02:20:00Z"/>
  <w16cex:commentExtensible w16cex:durableId="269778F5" w16cex:dateUtc="2022-08-05T01:09:00Z"/>
  <w16cex:commentExtensible w16cex:durableId="26977ADF" w16cex:dateUtc="2022-08-05T01:17:00Z"/>
  <w16cex:commentExtensible w16cex:durableId="26977BB6" w16cex:dateUtc="2022-08-05T01:21:00Z"/>
  <w16cex:commentExtensible w16cex:durableId="26977C0B" w16cex:dateUtc="2022-08-05T01:22:00Z"/>
  <w16cex:commentExtensible w16cex:durableId="26977CA2" w16cex:dateUtc="2022-08-05T01:25:00Z"/>
  <w16cex:commentExtensible w16cex:durableId="26977D17" w16cex:dateUtc="2022-08-05T01:27:00Z"/>
  <w16cex:commentExtensible w16cex:durableId="26977FFF" w16cex:dateUtc="2022-08-05T01:39:00Z"/>
  <w16cex:commentExtensible w16cex:durableId="2697805E" w16cex:dateUtc="2022-08-05T01:41:00Z"/>
  <w16cex:commentExtensible w16cex:durableId="26978240" w16cex:dateUtc="2022-08-05T01:49:00Z"/>
  <w16cex:commentExtensible w16cex:durableId="26978368" w16cex:dateUtc="2022-08-05T01:54:00Z"/>
  <w16cex:commentExtensible w16cex:durableId="269784CE" w16cex:dateUtc="2022-08-05T02:00:00Z"/>
  <w16cex:commentExtensible w16cex:durableId="269784F6" w16cex:dateUtc="2022-08-05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8791B" w16cid:durableId="26978822"/>
  <w16cid:commentId w16cid:paraId="538ACE6F" w16cid:durableId="269788CF"/>
  <w16cid:commentId w16cid:paraId="0F1E590F" w16cid:durableId="26978916"/>
  <w16cid:commentId w16cid:paraId="1A4B5B09" w16cid:durableId="26978975"/>
  <w16cid:commentId w16cid:paraId="43C594CA" w16cid:durableId="269778F5"/>
  <w16cid:commentId w16cid:paraId="7A6BA5AA" w16cid:durableId="26977ADF"/>
  <w16cid:commentId w16cid:paraId="06C0C512" w16cid:durableId="26977BB6"/>
  <w16cid:commentId w16cid:paraId="546C56FB" w16cid:durableId="26977C0B"/>
  <w16cid:commentId w16cid:paraId="3C8FD83A" w16cid:durableId="26977CA2"/>
  <w16cid:commentId w16cid:paraId="5791FD84" w16cid:durableId="26977D17"/>
  <w16cid:commentId w16cid:paraId="4C60CB7A" w16cid:durableId="26977FFF"/>
  <w16cid:commentId w16cid:paraId="57A3E9C9" w16cid:durableId="2697805E"/>
  <w16cid:commentId w16cid:paraId="3D91AF33" w16cid:durableId="26978240"/>
  <w16cid:commentId w16cid:paraId="20385232" w16cid:durableId="26978368"/>
  <w16cid:commentId w16cid:paraId="634C88DA" w16cid:durableId="269784CE"/>
  <w16cid:commentId w16cid:paraId="171B13C0" w16cid:durableId="269784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6252" w14:textId="77777777" w:rsidR="00E76E20" w:rsidRDefault="00E76E20" w:rsidP="00F52C41">
      <w:pPr>
        <w:spacing w:after="0" w:line="240" w:lineRule="auto"/>
      </w:pPr>
      <w:r>
        <w:separator/>
      </w:r>
    </w:p>
  </w:endnote>
  <w:endnote w:type="continuationSeparator" w:id="0">
    <w:p w14:paraId="0377C48C" w14:textId="77777777" w:rsidR="00E76E20" w:rsidRDefault="00E76E20" w:rsidP="00F52C41">
      <w:pPr>
        <w:spacing w:after="0" w:line="240" w:lineRule="auto"/>
      </w:pPr>
      <w:r>
        <w:continuationSeparator/>
      </w:r>
    </w:p>
  </w:endnote>
  <w:endnote w:type="continuationNotice" w:id="1">
    <w:p w14:paraId="58FD76DC" w14:textId="77777777" w:rsidR="00E76E20" w:rsidRDefault="00E76E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719655"/>
      <w:docPartObj>
        <w:docPartGallery w:val="Page Numbers (Bottom of Page)"/>
        <w:docPartUnique/>
      </w:docPartObj>
    </w:sdtPr>
    <w:sdtEndPr>
      <w:rPr>
        <w:noProof/>
      </w:rPr>
    </w:sdtEndPr>
    <w:sdtContent>
      <w:p w14:paraId="686C7833" w14:textId="45063E16" w:rsidR="00F52C41" w:rsidRDefault="00835A5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6246A33" w14:textId="77777777" w:rsidR="00F52C41" w:rsidRDefault="00F52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4210" w14:textId="77777777" w:rsidR="00F52C41" w:rsidRDefault="00014D17">
    <w:pPr>
      <w:pStyle w:val="Footer"/>
      <w:jc w:val="center"/>
    </w:pPr>
    <w:sdt>
      <w:sdtPr>
        <w:id w:val="1700893652"/>
        <w:docPartObj>
          <w:docPartGallery w:val="Page Numbers (Bottom of Page)"/>
          <w:docPartUnique/>
        </w:docPartObj>
      </w:sdtPr>
      <w:sdtEndPr>
        <w:rPr>
          <w:noProof/>
        </w:rPr>
      </w:sdtEndPr>
      <w:sdtContent>
        <w:r w:rsidR="00F52C41">
          <w:fldChar w:fldCharType="begin"/>
        </w:r>
        <w:r w:rsidR="00F52C41">
          <w:instrText xml:space="preserve"> PAGE   \* MERGEFORMAT </w:instrText>
        </w:r>
        <w:r w:rsidR="00F52C41">
          <w:fldChar w:fldCharType="separate"/>
        </w:r>
        <w:r w:rsidR="00F52C41">
          <w:rPr>
            <w:noProof/>
          </w:rPr>
          <w:t>2</w:t>
        </w:r>
        <w:r w:rsidR="00F52C41">
          <w:rPr>
            <w:noProof/>
          </w:rPr>
          <w:fldChar w:fldCharType="end"/>
        </w:r>
      </w:sdtContent>
    </w:sdt>
  </w:p>
  <w:p w14:paraId="04873768" w14:textId="77777777" w:rsidR="00F52C41" w:rsidRDefault="00F5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F848" w14:textId="77777777" w:rsidR="00E76E20" w:rsidRDefault="00E76E20" w:rsidP="00F52C41">
      <w:pPr>
        <w:spacing w:after="0" w:line="240" w:lineRule="auto"/>
      </w:pPr>
      <w:r>
        <w:separator/>
      </w:r>
    </w:p>
  </w:footnote>
  <w:footnote w:type="continuationSeparator" w:id="0">
    <w:p w14:paraId="4B4A2310" w14:textId="77777777" w:rsidR="00E76E20" w:rsidRDefault="00E76E20" w:rsidP="00F52C41">
      <w:pPr>
        <w:spacing w:after="0" w:line="240" w:lineRule="auto"/>
      </w:pPr>
      <w:r>
        <w:continuationSeparator/>
      </w:r>
    </w:p>
  </w:footnote>
  <w:footnote w:type="continuationNotice" w:id="1">
    <w:p w14:paraId="29D6CDAD" w14:textId="77777777" w:rsidR="00E76E20" w:rsidRDefault="00E76E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143B" w14:textId="5C07DB46" w:rsidR="00166ACD" w:rsidRDefault="00835A5A">
    <w:pPr>
      <w:pStyle w:val="Header"/>
    </w:pPr>
    <w:r>
      <w:tab/>
    </w:r>
    <w:fldSimple w:instr=" STYLEREF  &quot;Heading 1&quot;  \* MERGEFORMAT ">
      <w:r w:rsidR="00014D17">
        <w:rPr>
          <w:noProof/>
        </w:rPr>
        <w:t>Technical Process Plan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B57"/>
    <w:multiLevelType w:val="hybridMultilevel"/>
    <w:tmpl w:val="BB506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AB775F"/>
    <w:multiLevelType w:val="hybridMultilevel"/>
    <w:tmpl w:val="9F74C5BC"/>
    <w:lvl w:ilvl="0" w:tplc="BCDE14B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5FD07FC"/>
    <w:multiLevelType w:val="hybridMultilevel"/>
    <w:tmpl w:val="FFFFFFFF"/>
    <w:lvl w:ilvl="0" w:tplc="D1785FBC">
      <w:start w:val="1"/>
      <w:numFmt w:val="bullet"/>
      <w:lvlText w:val=""/>
      <w:lvlJc w:val="left"/>
      <w:pPr>
        <w:ind w:left="720" w:hanging="360"/>
      </w:pPr>
      <w:rPr>
        <w:rFonts w:ascii="Symbol" w:hAnsi="Symbol" w:hint="default"/>
      </w:rPr>
    </w:lvl>
    <w:lvl w:ilvl="1" w:tplc="214E0834">
      <w:start w:val="1"/>
      <w:numFmt w:val="bullet"/>
      <w:lvlText w:val="o"/>
      <w:lvlJc w:val="left"/>
      <w:pPr>
        <w:ind w:left="1440" w:hanging="360"/>
      </w:pPr>
      <w:rPr>
        <w:rFonts w:ascii="Courier New" w:hAnsi="Courier New" w:hint="default"/>
      </w:rPr>
    </w:lvl>
    <w:lvl w:ilvl="2" w:tplc="F0F0E576">
      <w:start w:val="1"/>
      <w:numFmt w:val="bullet"/>
      <w:lvlText w:val=""/>
      <w:lvlJc w:val="left"/>
      <w:pPr>
        <w:ind w:left="2160" w:hanging="360"/>
      </w:pPr>
      <w:rPr>
        <w:rFonts w:ascii="Wingdings" w:hAnsi="Wingdings" w:hint="default"/>
      </w:rPr>
    </w:lvl>
    <w:lvl w:ilvl="3" w:tplc="72F81A96">
      <w:start w:val="1"/>
      <w:numFmt w:val="bullet"/>
      <w:lvlText w:val=""/>
      <w:lvlJc w:val="left"/>
      <w:pPr>
        <w:ind w:left="2880" w:hanging="360"/>
      </w:pPr>
      <w:rPr>
        <w:rFonts w:ascii="Symbol" w:hAnsi="Symbol" w:hint="default"/>
      </w:rPr>
    </w:lvl>
    <w:lvl w:ilvl="4" w:tplc="73A2A786">
      <w:start w:val="1"/>
      <w:numFmt w:val="bullet"/>
      <w:lvlText w:val="o"/>
      <w:lvlJc w:val="left"/>
      <w:pPr>
        <w:ind w:left="3600" w:hanging="360"/>
      </w:pPr>
      <w:rPr>
        <w:rFonts w:ascii="Courier New" w:hAnsi="Courier New" w:hint="default"/>
      </w:rPr>
    </w:lvl>
    <w:lvl w:ilvl="5" w:tplc="5590C9EE">
      <w:start w:val="1"/>
      <w:numFmt w:val="bullet"/>
      <w:lvlText w:val=""/>
      <w:lvlJc w:val="left"/>
      <w:pPr>
        <w:ind w:left="4320" w:hanging="360"/>
      </w:pPr>
      <w:rPr>
        <w:rFonts w:ascii="Wingdings" w:hAnsi="Wingdings" w:hint="default"/>
      </w:rPr>
    </w:lvl>
    <w:lvl w:ilvl="6" w:tplc="60365CFA">
      <w:start w:val="1"/>
      <w:numFmt w:val="bullet"/>
      <w:lvlText w:val=""/>
      <w:lvlJc w:val="left"/>
      <w:pPr>
        <w:ind w:left="5040" w:hanging="360"/>
      </w:pPr>
      <w:rPr>
        <w:rFonts w:ascii="Symbol" w:hAnsi="Symbol" w:hint="default"/>
      </w:rPr>
    </w:lvl>
    <w:lvl w:ilvl="7" w:tplc="7AACA45E">
      <w:start w:val="1"/>
      <w:numFmt w:val="bullet"/>
      <w:lvlText w:val="o"/>
      <w:lvlJc w:val="left"/>
      <w:pPr>
        <w:ind w:left="5760" w:hanging="360"/>
      </w:pPr>
      <w:rPr>
        <w:rFonts w:ascii="Courier New" w:hAnsi="Courier New" w:hint="default"/>
      </w:rPr>
    </w:lvl>
    <w:lvl w:ilvl="8" w:tplc="25A803EC">
      <w:start w:val="1"/>
      <w:numFmt w:val="bullet"/>
      <w:lvlText w:val=""/>
      <w:lvlJc w:val="left"/>
      <w:pPr>
        <w:ind w:left="6480" w:hanging="360"/>
      </w:pPr>
      <w:rPr>
        <w:rFonts w:ascii="Wingdings" w:hAnsi="Wingdings" w:hint="default"/>
      </w:rPr>
    </w:lvl>
  </w:abstractNum>
  <w:abstractNum w:abstractNumId="3" w15:restartNumberingAfterBreak="0">
    <w:nsid w:val="1C364F3B"/>
    <w:multiLevelType w:val="hybridMultilevel"/>
    <w:tmpl w:val="FFFFFFFF"/>
    <w:lvl w:ilvl="0" w:tplc="5A0CE5E4">
      <w:start w:val="1"/>
      <w:numFmt w:val="bullet"/>
      <w:lvlText w:val=""/>
      <w:lvlJc w:val="left"/>
      <w:pPr>
        <w:ind w:left="720" w:hanging="360"/>
      </w:pPr>
      <w:rPr>
        <w:rFonts w:ascii="Symbol" w:hAnsi="Symbol" w:hint="default"/>
      </w:rPr>
    </w:lvl>
    <w:lvl w:ilvl="1" w:tplc="F82091E6">
      <w:start w:val="1"/>
      <w:numFmt w:val="bullet"/>
      <w:lvlText w:val="o"/>
      <w:lvlJc w:val="left"/>
      <w:pPr>
        <w:ind w:left="1440" w:hanging="360"/>
      </w:pPr>
      <w:rPr>
        <w:rFonts w:ascii="Courier New" w:hAnsi="Courier New" w:hint="default"/>
      </w:rPr>
    </w:lvl>
    <w:lvl w:ilvl="2" w:tplc="A0DA4FDC">
      <w:start w:val="1"/>
      <w:numFmt w:val="bullet"/>
      <w:lvlText w:val=""/>
      <w:lvlJc w:val="left"/>
      <w:pPr>
        <w:ind w:left="2160" w:hanging="360"/>
      </w:pPr>
      <w:rPr>
        <w:rFonts w:ascii="Wingdings" w:hAnsi="Wingdings" w:hint="default"/>
      </w:rPr>
    </w:lvl>
    <w:lvl w:ilvl="3" w:tplc="0980CD88">
      <w:start w:val="1"/>
      <w:numFmt w:val="bullet"/>
      <w:lvlText w:val=""/>
      <w:lvlJc w:val="left"/>
      <w:pPr>
        <w:ind w:left="2880" w:hanging="360"/>
      </w:pPr>
      <w:rPr>
        <w:rFonts w:ascii="Symbol" w:hAnsi="Symbol" w:hint="default"/>
      </w:rPr>
    </w:lvl>
    <w:lvl w:ilvl="4" w:tplc="574C97E4">
      <w:start w:val="1"/>
      <w:numFmt w:val="bullet"/>
      <w:lvlText w:val="o"/>
      <w:lvlJc w:val="left"/>
      <w:pPr>
        <w:ind w:left="3600" w:hanging="360"/>
      </w:pPr>
      <w:rPr>
        <w:rFonts w:ascii="Courier New" w:hAnsi="Courier New" w:hint="default"/>
      </w:rPr>
    </w:lvl>
    <w:lvl w:ilvl="5" w:tplc="A66ADFF4">
      <w:start w:val="1"/>
      <w:numFmt w:val="bullet"/>
      <w:lvlText w:val=""/>
      <w:lvlJc w:val="left"/>
      <w:pPr>
        <w:ind w:left="4320" w:hanging="360"/>
      </w:pPr>
      <w:rPr>
        <w:rFonts w:ascii="Wingdings" w:hAnsi="Wingdings" w:hint="default"/>
      </w:rPr>
    </w:lvl>
    <w:lvl w:ilvl="6" w:tplc="41F48076">
      <w:start w:val="1"/>
      <w:numFmt w:val="bullet"/>
      <w:lvlText w:val=""/>
      <w:lvlJc w:val="left"/>
      <w:pPr>
        <w:ind w:left="5040" w:hanging="360"/>
      </w:pPr>
      <w:rPr>
        <w:rFonts w:ascii="Symbol" w:hAnsi="Symbol" w:hint="default"/>
      </w:rPr>
    </w:lvl>
    <w:lvl w:ilvl="7" w:tplc="A46C2D3E">
      <w:start w:val="1"/>
      <w:numFmt w:val="bullet"/>
      <w:lvlText w:val="o"/>
      <w:lvlJc w:val="left"/>
      <w:pPr>
        <w:ind w:left="5760" w:hanging="360"/>
      </w:pPr>
      <w:rPr>
        <w:rFonts w:ascii="Courier New" w:hAnsi="Courier New" w:hint="default"/>
      </w:rPr>
    </w:lvl>
    <w:lvl w:ilvl="8" w:tplc="15F0074E">
      <w:start w:val="1"/>
      <w:numFmt w:val="bullet"/>
      <w:lvlText w:val=""/>
      <w:lvlJc w:val="left"/>
      <w:pPr>
        <w:ind w:left="6480" w:hanging="360"/>
      </w:pPr>
      <w:rPr>
        <w:rFonts w:ascii="Wingdings" w:hAnsi="Wingdings" w:hint="default"/>
      </w:rPr>
    </w:lvl>
  </w:abstractNum>
  <w:abstractNum w:abstractNumId="4" w15:restartNumberingAfterBreak="0">
    <w:nsid w:val="1EAA18C3"/>
    <w:multiLevelType w:val="hybridMultilevel"/>
    <w:tmpl w:val="B7D84E90"/>
    <w:lvl w:ilvl="0" w:tplc="743CC43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D75E10"/>
    <w:multiLevelType w:val="hybridMultilevel"/>
    <w:tmpl w:val="C346C532"/>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A81B2F"/>
    <w:multiLevelType w:val="hybridMultilevel"/>
    <w:tmpl w:val="A5925132"/>
    <w:lvl w:ilvl="0" w:tplc="C37E3DB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660A6C"/>
    <w:multiLevelType w:val="hybridMultilevel"/>
    <w:tmpl w:val="23060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84CE99"/>
    <w:multiLevelType w:val="hybridMultilevel"/>
    <w:tmpl w:val="FFFFFFFF"/>
    <w:lvl w:ilvl="0" w:tplc="B8E84204">
      <w:start w:val="1"/>
      <w:numFmt w:val="bullet"/>
      <w:lvlText w:val=""/>
      <w:lvlJc w:val="left"/>
      <w:pPr>
        <w:ind w:left="720" w:hanging="360"/>
      </w:pPr>
      <w:rPr>
        <w:rFonts w:ascii="Symbol" w:hAnsi="Symbol" w:hint="default"/>
      </w:rPr>
    </w:lvl>
    <w:lvl w:ilvl="1" w:tplc="E3F6EC06">
      <w:start w:val="1"/>
      <w:numFmt w:val="bullet"/>
      <w:lvlText w:val="o"/>
      <w:lvlJc w:val="left"/>
      <w:pPr>
        <w:ind w:left="1440" w:hanging="360"/>
      </w:pPr>
      <w:rPr>
        <w:rFonts w:ascii="Courier New" w:hAnsi="Courier New" w:hint="default"/>
      </w:rPr>
    </w:lvl>
    <w:lvl w:ilvl="2" w:tplc="32BCCBAC">
      <w:start w:val="1"/>
      <w:numFmt w:val="bullet"/>
      <w:lvlText w:val=""/>
      <w:lvlJc w:val="left"/>
      <w:pPr>
        <w:ind w:left="2160" w:hanging="360"/>
      </w:pPr>
      <w:rPr>
        <w:rFonts w:ascii="Wingdings" w:hAnsi="Wingdings" w:hint="default"/>
      </w:rPr>
    </w:lvl>
    <w:lvl w:ilvl="3" w:tplc="FE0464C0">
      <w:start w:val="1"/>
      <w:numFmt w:val="bullet"/>
      <w:lvlText w:val=""/>
      <w:lvlJc w:val="left"/>
      <w:pPr>
        <w:ind w:left="2880" w:hanging="360"/>
      </w:pPr>
      <w:rPr>
        <w:rFonts w:ascii="Symbol" w:hAnsi="Symbol" w:hint="default"/>
      </w:rPr>
    </w:lvl>
    <w:lvl w:ilvl="4" w:tplc="A1CA3A1A">
      <w:start w:val="1"/>
      <w:numFmt w:val="bullet"/>
      <w:lvlText w:val="o"/>
      <w:lvlJc w:val="left"/>
      <w:pPr>
        <w:ind w:left="3600" w:hanging="360"/>
      </w:pPr>
      <w:rPr>
        <w:rFonts w:ascii="Courier New" w:hAnsi="Courier New" w:hint="default"/>
      </w:rPr>
    </w:lvl>
    <w:lvl w:ilvl="5" w:tplc="726C202E">
      <w:start w:val="1"/>
      <w:numFmt w:val="bullet"/>
      <w:lvlText w:val=""/>
      <w:lvlJc w:val="left"/>
      <w:pPr>
        <w:ind w:left="4320" w:hanging="360"/>
      </w:pPr>
      <w:rPr>
        <w:rFonts w:ascii="Wingdings" w:hAnsi="Wingdings" w:hint="default"/>
      </w:rPr>
    </w:lvl>
    <w:lvl w:ilvl="6" w:tplc="C7D000BC">
      <w:start w:val="1"/>
      <w:numFmt w:val="bullet"/>
      <w:lvlText w:val=""/>
      <w:lvlJc w:val="left"/>
      <w:pPr>
        <w:ind w:left="5040" w:hanging="360"/>
      </w:pPr>
      <w:rPr>
        <w:rFonts w:ascii="Symbol" w:hAnsi="Symbol" w:hint="default"/>
      </w:rPr>
    </w:lvl>
    <w:lvl w:ilvl="7" w:tplc="6F162318">
      <w:start w:val="1"/>
      <w:numFmt w:val="bullet"/>
      <w:lvlText w:val="o"/>
      <w:lvlJc w:val="left"/>
      <w:pPr>
        <w:ind w:left="5760" w:hanging="360"/>
      </w:pPr>
      <w:rPr>
        <w:rFonts w:ascii="Courier New" w:hAnsi="Courier New" w:hint="default"/>
      </w:rPr>
    </w:lvl>
    <w:lvl w:ilvl="8" w:tplc="D992519E">
      <w:start w:val="1"/>
      <w:numFmt w:val="bullet"/>
      <w:lvlText w:val=""/>
      <w:lvlJc w:val="left"/>
      <w:pPr>
        <w:ind w:left="6480" w:hanging="360"/>
      </w:pPr>
      <w:rPr>
        <w:rFonts w:ascii="Wingdings" w:hAnsi="Wingdings" w:hint="default"/>
      </w:rPr>
    </w:lvl>
  </w:abstractNum>
  <w:abstractNum w:abstractNumId="9" w15:restartNumberingAfterBreak="0">
    <w:nsid w:val="329B1B7F"/>
    <w:multiLevelType w:val="hybridMultilevel"/>
    <w:tmpl w:val="E8163D10"/>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DE0EC9"/>
    <w:multiLevelType w:val="hybridMultilevel"/>
    <w:tmpl w:val="D59AEDE0"/>
    <w:lvl w:ilvl="0" w:tplc="726E5B3E">
      <w:numFmt w:val="bullet"/>
      <w:lvlText w:val="•"/>
      <w:lvlJc w:val="left"/>
      <w:pPr>
        <w:ind w:left="720" w:hanging="72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5053CF8"/>
    <w:multiLevelType w:val="hybridMultilevel"/>
    <w:tmpl w:val="7038A84E"/>
    <w:lvl w:ilvl="0" w:tplc="D59A0872">
      <w:start w:val="1"/>
      <w:numFmt w:val="lowerRoman"/>
      <w:lvlText w:val="%1."/>
      <w:lvlJc w:val="left"/>
      <w:pPr>
        <w:ind w:left="780" w:hanging="72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2" w15:restartNumberingAfterBreak="0">
    <w:nsid w:val="37B84951"/>
    <w:multiLevelType w:val="hybridMultilevel"/>
    <w:tmpl w:val="2E166400"/>
    <w:lvl w:ilvl="0" w:tplc="726E5B3E">
      <w:numFmt w:val="bullet"/>
      <w:lvlText w:val="•"/>
      <w:lvlJc w:val="left"/>
      <w:pPr>
        <w:ind w:left="1080" w:hanging="720"/>
      </w:pPr>
      <w:rPr>
        <w:rFonts w:ascii="Calibri" w:eastAsiaTheme="minorHAnsi" w:hAnsi="Calibri" w:cs="Calibri" w:hint="default"/>
      </w:rPr>
    </w:lvl>
    <w:lvl w:ilvl="1" w:tplc="A9B40272">
      <w:numFmt w:val="bullet"/>
      <w:lvlText w:val=""/>
      <w:lvlJc w:val="left"/>
      <w:pPr>
        <w:ind w:left="1800" w:hanging="72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5128E5"/>
    <w:multiLevelType w:val="hybridMultilevel"/>
    <w:tmpl w:val="578C1B54"/>
    <w:lvl w:ilvl="0" w:tplc="796CC8E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F567DB"/>
    <w:multiLevelType w:val="hybridMultilevel"/>
    <w:tmpl w:val="288A7B5C"/>
    <w:lvl w:ilvl="0" w:tplc="BCDE14B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F636D0D"/>
    <w:multiLevelType w:val="hybridMultilevel"/>
    <w:tmpl w:val="B50AF3D4"/>
    <w:lvl w:ilvl="0" w:tplc="BCDE14B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11200CD"/>
    <w:multiLevelType w:val="hybridMultilevel"/>
    <w:tmpl w:val="C5F6107C"/>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DD410C"/>
    <w:multiLevelType w:val="hybridMultilevel"/>
    <w:tmpl w:val="72E2B5E0"/>
    <w:lvl w:ilvl="0" w:tplc="BCDE14B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99F298D"/>
    <w:multiLevelType w:val="hybridMultilevel"/>
    <w:tmpl w:val="9948F69C"/>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2F21EE"/>
    <w:multiLevelType w:val="hybridMultilevel"/>
    <w:tmpl w:val="B2829498"/>
    <w:lvl w:ilvl="0" w:tplc="726E5B3E">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A093DD"/>
    <w:multiLevelType w:val="hybridMultilevel"/>
    <w:tmpl w:val="B8006798"/>
    <w:lvl w:ilvl="0" w:tplc="C18CB3EE">
      <w:start w:val="1"/>
      <w:numFmt w:val="bullet"/>
      <w:lvlText w:val=""/>
      <w:lvlJc w:val="left"/>
      <w:pPr>
        <w:ind w:left="720" w:hanging="360"/>
      </w:pPr>
      <w:rPr>
        <w:rFonts w:ascii="Symbol" w:hAnsi="Symbol" w:hint="default"/>
      </w:rPr>
    </w:lvl>
    <w:lvl w:ilvl="1" w:tplc="4F3E4DAE">
      <w:start w:val="1"/>
      <w:numFmt w:val="bullet"/>
      <w:lvlText w:val="o"/>
      <w:lvlJc w:val="left"/>
      <w:pPr>
        <w:ind w:left="1440" w:hanging="360"/>
      </w:pPr>
      <w:rPr>
        <w:rFonts w:ascii="Courier New" w:hAnsi="Courier New" w:hint="default"/>
      </w:rPr>
    </w:lvl>
    <w:lvl w:ilvl="2" w:tplc="79620ED6">
      <w:start w:val="1"/>
      <w:numFmt w:val="bullet"/>
      <w:lvlText w:val=""/>
      <w:lvlJc w:val="left"/>
      <w:pPr>
        <w:ind w:left="2160" w:hanging="360"/>
      </w:pPr>
      <w:rPr>
        <w:rFonts w:ascii="Wingdings" w:hAnsi="Wingdings" w:hint="default"/>
      </w:rPr>
    </w:lvl>
    <w:lvl w:ilvl="3" w:tplc="AC667072">
      <w:start w:val="1"/>
      <w:numFmt w:val="bullet"/>
      <w:lvlText w:val=""/>
      <w:lvlJc w:val="left"/>
      <w:pPr>
        <w:ind w:left="2880" w:hanging="360"/>
      </w:pPr>
      <w:rPr>
        <w:rFonts w:ascii="Symbol" w:hAnsi="Symbol" w:hint="default"/>
      </w:rPr>
    </w:lvl>
    <w:lvl w:ilvl="4" w:tplc="45A8A06A">
      <w:start w:val="1"/>
      <w:numFmt w:val="bullet"/>
      <w:lvlText w:val="o"/>
      <w:lvlJc w:val="left"/>
      <w:pPr>
        <w:ind w:left="3600" w:hanging="360"/>
      </w:pPr>
      <w:rPr>
        <w:rFonts w:ascii="Courier New" w:hAnsi="Courier New" w:hint="default"/>
      </w:rPr>
    </w:lvl>
    <w:lvl w:ilvl="5" w:tplc="AF38673A">
      <w:start w:val="1"/>
      <w:numFmt w:val="bullet"/>
      <w:lvlText w:val=""/>
      <w:lvlJc w:val="left"/>
      <w:pPr>
        <w:ind w:left="4320" w:hanging="360"/>
      </w:pPr>
      <w:rPr>
        <w:rFonts w:ascii="Wingdings" w:hAnsi="Wingdings" w:hint="default"/>
      </w:rPr>
    </w:lvl>
    <w:lvl w:ilvl="6" w:tplc="824865EC">
      <w:start w:val="1"/>
      <w:numFmt w:val="bullet"/>
      <w:lvlText w:val=""/>
      <w:lvlJc w:val="left"/>
      <w:pPr>
        <w:ind w:left="5040" w:hanging="360"/>
      </w:pPr>
      <w:rPr>
        <w:rFonts w:ascii="Symbol" w:hAnsi="Symbol" w:hint="default"/>
      </w:rPr>
    </w:lvl>
    <w:lvl w:ilvl="7" w:tplc="976813A0">
      <w:start w:val="1"/>
      <w:numFmt w:val="bullet"/>
      <w:lvlText w:val="o"/>
      <w:lvlJc w:val="left"/>
      <w:pPr>
        <w:ind w:left="5760" w:hanging="360"/>
      </w:pPr>
      <w:rPr>
        <w:rFonts w:ascii="Courier New" w:hAnsi="Courier New" w:hint="default"/>
      </w:rPr>
    </w:lvl>
    <w:lvl w:ilvl="8" w:tplc="63B8FA7E">
      <w:start w:val="1"/>
      <w:numFmt w:val="bullet"/>
      <w:lvlText w:val=""/>
      <w:lvlJc w:val="left"/>
      <w:pPr>
        <w:ind w:left="6480" w:hanging="360"/>
      </w:pPr>
      <w:rPr>
        <w:rFonts w:ascii="Wingdings" w:hAnsi="Wingdings" w:hint="default"/>
      </w:rPr>
    </w:lvl>
  </w:abstractNum>
  <w:abstractNum w:abstractNumId="21" w15:restartNumberingAfterBreak="0">
    <w:nsid w:val="4BC33C34"/>
    <w:multiLevelType w:val="hybridMultilevel"/>
    <w:tmpl w:val="D5B6465E"/>
    <w:lvl w:ilvl="0" w:tplc="209EBA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1E5F6F"/>
    <w:multiLevelType w:val="hybridMultilevel"/>
    <w:tmpl w:val="D16230F6"/>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7B3911"/>
    <w:multiLevelType w:val="hybridMultilevel"/>
    <w:tmpl w:val="70D2C764"/>
    <w:lvl w:ilvl="0" w:tplc="8938BEA0">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4" w15:restartNumberingAfterBreak="0">
    <w:nsid w:val="51266430"/>
    <w:multiLevelType w:val="hybridMultilevel"/>
    <w:tmpl w:val="9D6A8EB4"/>
    <w:lvl w:ilvl="0" w:tplc="BCDE1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D94A06"/>
    <w:multiLevelType w:val="hybridMultilevel"/>
    <w:tmpl w:val="FB50E05E"/>
    <w:lvl w:ilvl="0" w:tplc="BCDE1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5E23BB"/>
    <w:multiLevelType w:val="hybridMultilevel"/>
    <w:tmpl w:val="86B673A0"/>
    <w:lvl w:ilvl="0" w:tplc="DF7A0712">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3911899"/>
    <w:multiLevelType w:val="hybridMultilevel"/>
    <w:tmpl w:val="A3F09FD2"/>
    <w:lvl w:ilvl="0" w:tplc="726E5B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500330"/>
    <w:multiLevelType w:val="hybridMultilevel"/>
    <w:tmpl w:val="E3DC0444"/>
    <w:lvl w:ilvl="0" w:tplc="726E5B3E">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E5C08D5A">
      <w:numFmt w:val="bullet"/>
      <w:lvlText w:val=""/>
      <w:lvlJc w:val="left"/>
      <w:pPr>
        <w:ind w:left="2520" w:hanging="720"/>
      </w:pPr>
      <w:rPr>
        <w:rFonts w:ascii="Symbol" w:eastAsiaTheme="minorHAnsi" w:hAnsi="Symbol"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2C7B77"/>
    <w:multiLevelType w:val="hybridMultilevel"/>
    <w:tmpl w:val="B3F0AB2C"/>
    <w:lvl w:ilvl="0" w:tplc="726E5B3E">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A1111D"/>
    <w:multiLevelType w:val="hybridMultilevel"/>
    <w:tmpl w:val="18141B60"/>
    <w:lvl w:ilvl="0" w:tplc="4496A84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773C6B"/>
    <w:multiLevelType w:val="hybridMultilevel"/>
    <w:tmpl w:val="C3EEFDB0"/>
    <w:lvl w:ilvl="0" w:tplc="BCDE14B0">
      <w:start w:val="1"/>
      <w:numFmt w:val="bullet"/>
      <w:lvlText w:val=""/>
      <w:lvlJc w:val="left"/>
      <w:pPr>
        <w:ind w:left="720" w:hanging="360"/>
      </w:pPr>
      <w:rPr>
        <w:rFonts w:ascii="Symbol" w:hAnsi="Symbol" w:hint="default"/>
      </w:rPr>
    </w:lvl>
    <w:lvl w:ilvl="1" w:tplc="1A30EDE6">
      <w:start w:val="1"/>
      <w:numFmt w:val="bullet"/>
      <w:lvlText w:val="o"/>
      <w:lvlJc w:val="left"/>
      <w:pPr>
        <w:ind w:left="1440" w:hanging="360"/>
      </w:pPr>
      <w:rPr>
        <w:rFonts w:ascii="Courier New" w:hAnsi="Courier New" w:hint="default"/>
      </w:rPr>
    </w:lvl>
    <w:lvl w:ilvl="2" w:tplc="4D762B92">
      <w:start w:val="1"/>
      <w:numFmt w:val="bullet"/>
      <w:lvlText w:val=""/>
      <w:lvlJc w:val="left"/>
      <w:pPr>
        <w:ind w:left="2160" w:hanging="360"/>
      </w:pPr>
      <w:rPr>
        <w:rFonts w:ascii="Wingdings" w:hAnsi="Wingdings" w:hint="default"/>
      </w:rPr>
    </w:lvl>
    <w:lvl w:ilvl="3" w:tplc="CE8C8D62">
      <w:start w:val="1"/>
      <w:numFmt w:val="bullet"/>
      <w:lvlText w:val=""/>
      <w:lvlJc w:val="left"/>
      <w:pPr>
        <w:ind w:left="2880" w:hanging="360"/>
      </w:pPr>
      <w:rPr>
        <w:rFonts w:ascii="Symbol" w:hAnsi="Symbol" w:hint="default"/>
      </w:rPr>
    </w:lvl>
    <w:lvl w:ilvl="4" w:tplc="7B1C5550">
      <w:start w:val="1"/>
      <w:numFmt w:val="bullet"/>
      <w:lvlText w:val="o"/>
      <w:lvlJc w:val="left"/>
      <w:pPr>
        <w:ind w:left="3600" w:hanging="360"/>
      </w:pPr>
      <w:rPr>
        <w:rFonts w:ascii="Courier New" w:hAnsi="Courier New" w:hint="default"/>
      </w:rPr>
    </w:lvl>
    <w:lvl w:ilvl="5" w:tplc="3C063BB2">
      <w:start w:val="1"/>
      <w:numFmt w:val="bullet"/>
      <w:lvlText w:val=""/>
      <w:lvlJc w:val="left"/>
      <w:pPr>
        <w:ind w:left="4320" w:hanging="360"/>
      </w:pPr>
      <w:rPr>
        <w:rFonts w:ascii="Wingdings" w:hAnsi="Wingdings" w:hint="default"/>
      </w:rPr>
    </w:lvl>
    <w:lvl w:ilvl="6" w:tplc="91B08DAC">
      <w:start w:val="1"/>
      <w:numFmt w:val="bullet"/>
      <w:lvlText w:val=""/>
      <w:lvlJc w:val="left"/>
      <w:pPr>
        <w:ind w:left="5040" w:hanging="360"/>
      </w:pPr>
      <w:rPr>
        <w:rFonts w:ascii="Symbol" w:hAnsi="Symbol" w:hint="default"/>
      </w:rPr>
    </w:lvl>
    <w:lvl w:ilvl="7" w:tplc="6C741CC2">
      <w:start w:val="1"/>
      <w:numFmt w:val="bullet"/>
      <w:lvlText w:val="o"/>
      <w:lvlJc w:val="left"/>
      <w:pPr>
        <w:ind w:left="5760" w:hanging="360"/>
      </w:pPr>
      <w:rPr>
        <w:rFonts w:ascii="Courier New" w:hAnsi="Courier New" w:hint="default"/>
      </w:rPr>
    </w:lvl>
    <w:lvl w:ilvl="8" w:tplc="BCCC64BC">
      <w:start w:val="1"/>
      <w:numFmt w:val="bullet"/>
      <w:lvlText w:val=""/>
      <w:lvlJc w:val="left"/>
      <w:pPr>
        <w:ind w:left="6480" w:hanging="360"/>
      </w:pPr>
      <w:rPr>
        <w:rFonts w:ascii="Wingdings" w:hAnsi="Wingdings" w:hint="default"/>
      </w:rPr>
    </w:lvl>
  </w:abstractNum>
  <w:abstractNum w:abstractNumId="32" w15:restartNumberingAfterBreak="0">
    <w:nsid w:val="694C5C37"/>
    <w:multiLevelType w:val="hybridMultilevel"/>
    <w:tmpl w:val="CE901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412F43"/>
    <w:multiLevelType w:val="hybridMultilevel"/>
    <w:tmpl w:val="6100BDB0"/>
    <w:lvl w:ilvl="0" w:tplc="BC2C60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8916234">
    <w:abstractNumId w:val="0"/>
  </w:num>
  <w:num w:numId="2" w16cid:durableId="1850438511">
    <w:abstractNumId w:val="9"/>
  </w:num>
  <w:num w:numId="3" w16cid:durableId="1379892523">
    <w:abstractNumId w:val="12"/>
  </w:num>
  <w:num w:numId="4" w16cid:durableId="156842916">
    <w:abstractNumId w:val="22"/>
  </w:num>
  <w:num w:numId="5" w16cid:durableId="1215115085">
    <w:abstractNumId w:val="28"/>
  </w:num>
  <w:num w:numId="6" w16cid:durableId="2067606535">
    <w:abstractNumId w:val="18"/>
  </w:num>
  <w:num w:numId="7" w16cid:durableId="2094741108">
    <w:abstractNumId w:val="10"/>
  </w:num>
  <w:num w:numId="8" w16cid:durableId="539783787">
    <w:abstractNumId w:val="19"/>
  </w:num>
  <w:num w:numId="9" w16cid:durableId="2028215284">
    <w:abstractNumId w:val="8"/>
  </w:num>
  <w:num w:numId="10" w16cid:durableId="361320358">
    <w:abstractNumId w:val="29"/>
  </w:num>
  <w:num w:numId="11" w16cid:durableId="175928580">
    <w:abstractNumId w:val="20"/>
  </w:num>
  <w:num w:numId="12" w16cid:durableId="568619352">
    <w:abstractNumId w:val="5"/>
  </w:num>
  <w:num w:numId="13" w16cid:durableId="241107142">
    <w:abstractNumId w:val="27"/>
  </w:num>
  <w:num w:numId="14" w16cid:durableId="96105217">
    <w:abstractNumId w:val="16"/>
  </w:num>
  <w:num w:numId="15" w16cid:durableId="777918164">
    <w:abstractNumId w:val="31"/>
  </w:num>
  <w:num w:numId="16" w16cid:durableId="1784880787">
    <w:abstractNumId w:val="13"/>
  </w:num>
  <w:num w:numId="17" w16cid:durableId="226499744">
    <w:abstractNumId w:val="25"/>
  </w:num>
  <w:num w:numId="18" w16cid:durableId="1233545067">
    <w:abstractNumId w:val="4"/>
  </w:num>
  <w:num w:numId="19" w16cid:durableId="1477990005">
    <w:abstractNumId w:val="1"/>
  </w:num>
  <w:num w:numId="20" w16cid:durableId="1972514960">
    <w:abstractNumId w:val="14"/>
  </w:num>
  <w:num w:numId="21" w16cid:durableId="143739977">
    <w:abstractNumId w:val="17"/>
  </w:num>
  <w:num w:numId="22" w16cid:durableId="1100375110">
    <w:abstractNumId w:val="32"/>
  </w:num>
  <w:num w:numId="23" w16cid:durableId="1293436156">
    <w:abstractNumId w:val="15"/>
  </w:num>
  <w:num w:numId="24" w16cid:durableId="554514171">
    <w:abstractNumId w:val="23"/>
  </w:num>
  <w:num w:numId="25" w16cid:durableId="587932854">
    <w:abstractNumId w:val="21"/>
  </w:num>
  <w:num w:numId="26" w16cid:durableId="366682183">
    <w:abstractNumId w:val="30"/>
  </w:num>
  <w:num w:numId="27" w16cid:durableId="1399398155">
    <w:abstractNumId w:val="7"/>
  </w:num>
  <w:num w:numId="28" w16cid:durableId="1615558135">
    <w:abstractNumId w:val="24"/>
  </w:num>
  <w:num w:numId="29" w16cid:durableId="457333565">
    <w:abstractNumId w:val="6"/>
  </w:num>
  <w:num w:numId="30" w16cid:durableId="512108704">
    <w:abstractNumId w:val="2"/>
  </w:num>
  <w:num w:numId="31" w16cid:durableId="193421137">
    <w:abstractNumId w:val="3"/>
  </w:num>
  <w:num w:numId="32" w16cid:durableId="358314117">
    <w:abstractNumId w:val="11"/>
  </w:num>
  <w:num w:numId="33" w16cid:durableId="2058890588">
    <w:abstractNumId w:val="26"/>
  </w:num>
  <w:num w:numId="34" w16cid:durableId="1504976192">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Li">
    <w15:presenceInfo w15:providerId="AD" w15:userId="S::l.li@cqu.edu.au::a4173242-1e2f-493e-ae7d-f1030ffd6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hideGrammaticalErrors/>
  <w:proofState w:spelling="clean" w:grammar="clean"/>
  <w:trackRevisions/>
  <w:defaultTabStop w:val="720"/>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0NzY0MTA0tzQ0tDRQ0lEKTi0uzszPAykwqQUAfD6taywAAAA="/>
  </w:docVars>
  <w:rsids>
    <w:rsidRoot w:val="1E158FBC"/>
    <w:rsid w:val="00011C6B"/>
    <w:rsid w:val="00014D17"/>
    <w:rsid w:val="00017C8C"/>
    <w:rsid w:val="00020187"/>
    <w:rsid w:val="00020831"/>
    <w:rsid w:val="00020CCF"/>
    <w:rsid w:val="00031D8A"/>
    <w:rsid w:val="00057025"/>
    <w:rsid w:val="0006294C"/>
    <w:rsid w:val="00077724"/>
    <w:rsid w:val="00080719"/>
    <w:rsid w:val="00083C09"/>
    <w:rsid w:val="00086206"/>
    <w:rsid w:val="0009201E"/>
    <w:rsid w:val="00094E81"/>
    <w:rsid w:val="0009538B"/>
    <w:rsid w:val="000A1622"/>
    <w:rsid w:val="000A1984"/>
    <w:rsid w:val="000A45CF"/>
    <w:rsid w:val="000B5204"/>
    <w:rsid w:val="000B5AC0"/>
    <w:rsid w:val="000E0BDF"/>
    <w:rsid w:val="000E4193"/>
    <w:rsid w:val="000E677D"/>
    <w:rsid w:val="0010506B"/>
    <w:rsid w:val="00125AA5"/>
    <w:rsid w:val="00127E54"/>
    <w:rsid w:val="00140319"/>
    <w:rsid w:val="00141D23"/>
    <w:rsid w:val="001423DA"/>
    <w:rsid w:val="00144576"/>
    <w:rsid w:val="001452DE"/>
    <w:rsid w:val="00151D94"/>
    <w:rsid w:val="00154EB5"/>
    <w:rsid w:val="00166ACD"/>
    <w:rsid w:val="001723A3"/>
    <w:rsid w:val="00173753"/>
    <w:rsid w:val="00177CBD"/>
    <w:rsid w:val="00180436"/>
    <w:rsid w:val="00192836"/>
    <w:rsid w:val="001A1D4C"/>
    <w:rsid w:val="001B367C"/>
    <w:rsid w:val="001D4F51"/>
    <w:rsid w:val="001E413F"/>
    <w:rsid w:val="001E742E"/>
    <w:rsid w:val="001F5EE9"/>
    <w:rsid w:val="001F73C2"/>
    <w:rsid w:val="0020254E"/>
    <w:rsid w:val="00204E21"/>
    <w:rsid w:val="00207D5C"/>
    <w:rsid w:val="00212386"/>
    <w:rsid w:val="002260A7"/>
    <w:rsid w:val="0023318D"/>
    <w:rsid w:val="00233755"/>
    <w:rsid w:val="002435AB"/>
    <w:rsid w:val="00253840"/>
    <w:rsid w:val="002662AF"/>
    <w:rsid w:val="002663E9"/>
    <w:rsid w:val="002764F0"/>
    <w:rsid w:val="00277696"/>
    <w:rsid w:val="0028443D"/>
    <w:rsid w:val="002970B1"/>
    <w:rsid w:val="0029747A"/>
    <w:rsid w:val="002A1E2F"/>
    <w:rsid w:val="002A44A5"/>
    <w:rsid w:val="002B1FDE"/>
    <w:rsid w:val="002D05CF"/>
    <w:rsid w:val="002D34A4"/>
    <w:rsid w:val="002E2F97"/>
    <w:rsid w:val="002E36AB"/>
    <w:rsid w:val="002F6F8C"/>
    <w:rsid w:val="003127C0"/>
    <w:rsid w:val="00312EF7"/>
    <w:rsid w:val="00322A0D"/>
    <w:rsid w:val="0032420C"/>
    <w:rsid w:val="00350235"/>
    <w:rsid w:val="0035641E"/>
    <w:rsid w:val="00362597"/>
    <w:rsid w:val="00370567"/>
    <w:rsid w:val="003724E9"/>
    <w:rsid w:val="00375A84"/>
    <w:rsid w:val="00382B8D"/>
    <w:rsid w:val="003877F0"/>
    <w:rsid w:val="003943A4"/>
    <w:rsid w:val="00394901"/>
    <w:rsid w:val="00395A69"/>
    <w:rsid w:val="003A1F35"/>
    <w:rsid w:val="003B53CC"/>
    <w:rsid w:val="003C2956"/>
    <w:rsid w:val="003C350C"/>
    <w:rsid w:val="003E04C9"/>
    <w:rsid w:val="003E2835"/>
    <w:rsid w:val="003E51CB"/>
    <w:rsid w:val="003F2225"/>
    <w:rsid w:val="003F291F"/>
    <w:rsid w:val="003F773A"/>
    <w:rsid w:val="00401EB5"/>
    <w:rsid w:val="0040685E"/>
    <w:rsid w:val="004124F8"/>
    <w:rsid w:val="00416B60"/>
    <w:rsid w:val="00420E64"/>
    <w:rsid w:val="004324E5"/>
    <w:rsid w:val="00432EDD"/>
    <w:rsid w:val="004423C2"/>
    <w:rsid w:val="00443CA7"/>
    <w:rsid w:val="004443BC"/>
    <w:rsid w:val="00446653"/>
    <w:rsid w:val="0045304E"/>
    <w:rsid w:val="00456FB8"/>
    <w:rsid w:val="004575C8"/>
    <w:rsid w:val="00457DF3"/>
    <w:rsid w:val="004738B4"/>
    <w:rsid w:val="0047657E"/>
    <w:rsid w:val="00481B30"/>
    <w:rsid w:val="0049492A"/>
    <w:rsid w:val="00494EF6"/>
    <w:rsid w:val="004A0767"/>
    <w:rsid w:val="004A40AF"/>
    <w:rsid w:val="004A6EF4"/>
    <w:rsid w:val="004A7B9F"/>
    <w:rsid w:val="004B1122"/>
    <w:rsid w:val="004B5E09"/>
    <w:rsid w:val="004C56CE"/>
    <w:rsid w:val="004D33DA"/>
    <w:rsid w:val="004D510B"/>
    <w:rsid w:val="004F1AAA"/>
    <w:rsid w:val="0050244D"/>
    <w:rsid w:val="00512C32"/>
    <w:rsid w:val="005204A9"/>
    <w:rsid w:val="00521801"/>
    <w:rsid w:val="00522563"/>
    <w:rsid w:val="005261EB"/>
    <w:rsid w:val="00534904"/>
    <w:rsid w:val="00540B2F"/>
    <w:rsid w:val="00542EB0"/>
    <w:rsid w:val="00547D14"/>
    <w:rsid w:val="00555168"/>
    <w:rsid w:val="00555229"/>
    <w:rsid w:val="00564804"/>
    <w:rsid w:val="00565128"/>
    <w:rsid w:val="005657D3"/>
    <w:rsid w:val="00571EB2"/>
    <w:rsid w:val="0058153C"/>
    <w:rsid w:val="00586161"/>
    <w:rsid w:val="00587DF5"/>
    <w:rsid w:val="00593924"/>
    <w:rsid w:val="0059661B"/>
    <w:rsid w:val="005B2550"/>
    <w:rsid w:val="005B747C"/>
    <w:rsid w:val="005C2493"/>
    <w:rsid w:val="005C67DA"/>
    <w:rsid w:val="005E32BE"/>
    <w:rsid w:val="005F2686"/>
    <w:rsid w:val="00607EB0"/>
    <w:rsid w:val="00630C49"/>
    <w:rsid w:val="006313E9"/>
    <w:rsid w:val="00634BD2"/>
    <w:rsid w:val="00635378"/>
    <w:rsid w:val="006426C3"/>
    <w:rsid w:val="00647810"/>
    <w:rsid w:val="00655372"/>
    <w:rsid w:val="006577A8"/>
    <w:rsid w:val="00657FFB"/>
    <w:rsid w:val="006758A3"/>
    <w:rsid w:val="0067627D"/>
    <w:rsid w:val="00676B71"/>
    <w:rsid w:val="0068068A"/>
    <w:rsid w:val="00680E3C"/>
    <w:rsid w:val="00681F77"/>
    <w:rsid w:val="00694710"/>
    <w:rsid w:val="00696731"/>
    <w:rsid w:val="00696748"/>
    <w:rsid w:val="006A020B"/>
    <w:rsid w:val="006B44B9"/>
    <w:rsid w:val="006B56D2"/>
    <w:rsid w:val="006E7A11"/>
    <w:rsid w:val="006F0FEF"/>
    <w:rsid w:val="006F1D56"/>
    <w:rsid w:val="006F2F0C"/>
    <w:rsid w:val="00714C02"/>
    <w:rsid w:val="00721D79"/>
    <w:rsid w:val="00726370"/>
    <w:rsid w:val="00732065"/>
    <w:rsid w:val="0074034B"/>
    <w:rsid w:val="00747809"/>
    <w:rsid w:val="0075445A"/>
    <w:rsid w:val="00756034"/>
    <w:rsid w:val="00762C89"/>
    <w:rsid w:val="007668C6"/>
    <w:rsid w:val="00771ADF"/>
    <w:rsid w:val="00771BF0"/>
    <w:rsid w:val="0077346B"/>
    <w:rsid w:val="0077473E"/>
    <w:rsid w:val="00787EAC"/>
    <w:rsid w:val="00791AC4"/>
    <w:rsid w:val="00791F8D"/>
    <w:rsid w:val="00797CA9"/>
    <w:rsid w:val="007A35F4"/>
    <w:rsid w:val="007A62ED"/>
    <w:rsid w:val="007C4127"/>
    <w:rsid w:val="007D6966"/>
    <w:rsid w:val="007E029C"/>
    <w:rsid w:val="007E13E0"/>
    <w:rsid w:val="007E2A54"/>
    <w:rsid w:val="007E5073"/>
    <w:rsid w:val="007F0287"/>
    <w:rsid w:val="007F32FB"/>
    <w:rsid w:val="00800827"/>
    <w:rsid w:val="008033B6"/>
    <w:rsid w:val="00815AD6"/>
    <w:rsid w:val="00823707"/>
    <w:rsid w:val="00835A5A"/>
    <w:rsid w:val="00847E15"/>
    <w:rsid w:val="00847F19"/>
    <w:rsid w:val="008507D8"/>
    <w:rsid w:val="00854739"/>
    <w:rsid w:val="00873C90"/>
    <w:rsid w:val="00881E6D"/>
    <w:rsid w:val="0088424B"/>
    <w:rsid w:val="00896079"/>
    <w:rsid w:val="00896498"/>
    <w:rsid w:val="008969E9"/>
    <w:rsid w:val="008A2826"/>
    <w:rsid w:val="008A51C3"/>
    <w:rsid w:val="008A6E73"/>
    <w:rsid w:val="008B0AAF"/>
    <w:rsid w:val="008B2C6A"/>
    <w:rsid w:val="008C23EB"/>
    <w:rsid w:val="008C730C"/>
    <w:rsid w:val="008D247A"/>
    <w:rsid w:val="008F1D41"/>
    <w:rsid w:val="008F47B2"/>
    <w:rsid w:val="00903E00"/>
    <w:rsid w:val="00923173"/>
    <w:rsid w:val="0092369C"/>
    <w:rsid w:val="00924C1F"/>
    <w:rsid w:val="00925CE2"/>
    <w:rsid w:val="00930342"/>
    <w:rsid w:val="00931E61"/>
    <w:rsid w:val="00940C34"/>
    <w:rsid w:val="00946D4E"/>
    <w:rsid w:val="0095187D"/>
    <w:rsid w:val="009521CF"/>
    <w:rsid w:val="00952B4E"/>
    <w:rsid w:val="00963FF2"/>
    <w:rsid w:val="00964AAF"/>
    <w:rsid w:val="00972919"/>
    <w:rsid w:val="00976287"/>
    <w:rsid w:val="0097732F"/>
    <w:rsid w:val="0099410B"/>
    <w:rsid w:val="009B6F8D"/>
    <w:rsid w:val="009C3976"/>
    <w:rsid w:val="009D4980"/>
    <w:rsid w:val="009D6496"/>
    <w:rsid w:val="009E42DB"/>
    <w:rsid w:val="009E6064"/>
    <w:rsid w:val="009E778F"/>
    <w:rsid w:val="009F1BAC"/>
    <w:rsid w:val="009F7FE7"/>
    <w:rsid w:val="00A26FC2"/>
    <w:rsid w:val="00A30BDC"/>
    <w:rsid w:val="00A366FE"/>
    <w:rsid w:val="00A418CC"/>
    <w:rsid w:val="00A41FB0"/>
    <w:rsid w:val="00A95298"/>
    <w:rsid w:val="00A964EF"/>
    <w:rsid w:val="00AD09D9"/>
    <w:rsid w:val="00AD62C3"/>
    <w:rsid w:val="00AE2F73"/>
    <w:rsid w:val="00AE6EEF"/>
    <w:rsid w:val="00AF5E47"/>
    <w:rsid w:val="00AF6C1A"/>
    <w:rsid w:val="00B005DD"/>
    <w:rsid w:val="00B05EE2"/>
    <w:rsid w:val="00B10C26"/>
    <w:rsid w:val="00B151DC"/>
    <w:rsid w:val="00B23EB5"/>
    <w:rsid w:val="00B2400F"/>
    <w:rsid w:val="00B25733"/>
    <w:rsid w:val="00B314BA"/>
    <w:rsid w:val="00B33E69"/>
    <w:rsid w:val="00B54423"/>
    <w:rsid w:val="00B83E2B"/>
    <w:rsid w:val="00B87925"/>
    <w:rsid w:val="00B9048C"/>
    <w:rsid w:val="00B90580"/>
    <w:rsid w:val="00BC5B85"/>
    <w:rsid w:val="00BD18DF"/>
    <w:rsid w:val="00BD4D0B"/>
    <w:rsid w:val="00BE53D1"/>
    <w:rsid w:val="00BF05D2"/>
    <w:rsid w:val="00BF6BE5"/>
    <w:rsid w:val="00C03BDE"/>
    <w:rsid w:val="00C14161"/>
    <w:rsid w:val="00C33914"/>
    <w:rsid w:val="00C51B4E"/>
    <w:rsid w:val="00C52243"/>
    <w:rsid w:val="00C531DC"/>
    <w:rsid w:val="00C54A91"/>
    <w:rsid w:val="00C9271A"/>
    <w:rsid w:val="00CA4D04"/>
    <w:rsid w:val="00CB1D7A"/>
    <w:rsid w:val="00CB2AC3"/>
    <w:rsid w:val="00CC49AE"/>
    <w:rsid w:val="00CC570F"/>
    <w:rsid w:val="00CC712C"/>
    <w:rsid w:val="00CD2FBD"/>
    <w:rsid w:val="00CD391B"/>
    <w:rsid w:val="00CD7465"/>
    <w:rsid w:val="00CE092F"/>
    <w:rsid w:val="00CE22BD"/>
    <w:rsid w:val="00CF5AE5"/>
    <w:rsid w:val="00CF7C5C"/>
    <w:rsid w:val="00D0549C"/>
    <w:rsid w:val="00D05D14"/>
    <w:rsid w:val="00D2033D"/>
    <w:rsid w:val="00D219CA"/>
    <w:rsid w:val="00D25953"/>
    <w:rsid w:val="00D45756"/>
    <w:rsid w:val="00D51FB6"/>
    <w:rsid w:val="00D53F0A"/>
    <w:rsid w:val="00D573C4"/>
    <w:rsid w:val="00D67529"/>
    <w:rsid w:val="00D81106"/>
    <w:rsid w:val="00D83DAB"/>
    <w:rsid w:val="00D842A9"/>
    <w:rsid w:val="00DA0CE7"/>
    <w:rsid w:val="00DA3CEC"/>
    <w:rsid w:val="00DC1883"/>
    <w:rsid w:val="00DC251B"/>
    <w:rsid w:val="00DC50E9"/>
    <w:rsid w:val="00DD5E6B"/>
    <w:rsid w:val="00DE2F44"/>
    <w:rsid w:val="00DE6CD8"/>
    <w:rsid w:val="00DF5A45"/>
    <w:rsid w:val="00E01B75"/>
    <w:rsid w:val="00E04CF8"/>
    <w:rsid w:val="00E06E23"/>
    <w:rsid w:val="00E15D14"/>
    <w:rsid w:val="00E163A8"/>
    <w:rsid w:val="00E176E4"/>
    <w:rsid w:val="00E25BDD"/>
    <w:rsid w:val="00E41F30"/>
    <w:rsid w:val="00E44AD0"/>
    <w:rsid w:val="00E44B17"/>
    <w:rsid w:val="00E4591C"/>
    <w:rsid w:val="00E5067D"/>
    <w:rsid w:val="00E50693"/>
    <w:rsid w:val="00E618D9"/>
    <w:rsid w:val="00E675D8"/>
    <w:rsid w:val="00E76489"/>
    <w:rsid w:val="00E76E20"/>
    <w:rsid w:val="00E8192D"/>
    <w:rsid w:val="00E857DE"/>
    <w:rsid w:val="00EA1734"/>
    <w:rsid w:val="00EA2140"/>
    <w:rsid w:val="00EA26BF"/>
    <w:rsid w:val="00EA3459"/>
    <w:rsid w:val="00EA727E"/>
    <w:rsid w:val="00EB2898"/>
    <w:rsid w:val="00EB5BB7"/>
    <w:rsid w:val="00EC1B3C"/>
    <w:rsid w:val="00ED1CB9"/>
    <w:rsid w:val="00ED36D2"/>
    <w:rsid w:val="00EF29AA"/>
    <w:rsid w:val="00EF37E3"/>
    <w:rsid w:val="00EF67CC"/>
    <w:rsid w:val="00F0180A"/>
    <w:rsid w:val="00F10714"/>
    <w:rsid w:val="00F108E1"/>
    <w:rsid w:val="00F1198A"/>
    <w:rsid w:val="00F25792"/>
    <w:rsid w:val="00F25FAE"/>
    <w:rsid w:val="00F26C34"/>
    <w:rsid w:val="00F52C41"/>
    <w:rsid w:val="00F5590A"/>
    <w:rsid w:val="00F575D5"/>
    <w:rsid w:val="00F7325D"/>
    <w:rsid w:val="00F75DED"/>
    <w:rsid w:val="00F958F8"/>
    <w:rsid w:val="00FB1BEC"/>
    <w:rsid w:val="00FB794E"/>
    <w:rsid w:val="00FC2C96"/>
    <w:rsid w:val="00FC33B2"/>
    <w:rsid w:val="00FD10B4"/>
    <w:rsid w:val="00FD470B"/>
    <w:rsid w:val="00FE0F1E"/>
    <w:rsid w:val="00FE3C93"/>
    <w:rsid w:val="00FE5596"/>
    <w:rsid w:val="00FF16C2"/>
    <w:rsid w:val="03219D76"/>
    <w:rsid w:val="042446D8"/>
    <w:rsid w:val="057451A1"/>
    <w:rsid w:val="058210B6"/>
    <w:rsid w:val="0631D8D9"/>
    <w:rsid w:val="095F4033"/>
    <w:rsid w:val="097A1DF5"/>
    <w:rsid w:val="0BAE5484"/>
    <w:rsid w:val="0BF2B3FB"/>
    <w:rsid w:val="0CAFC57E"/>
    <w:rsid w:val="0F3AA26D"/>
    <w:rsid w:val="0FB0055E"/>
    <w:rsid w:val="0FB123F2"/>
    <w:rsid w:val="0FC913DF"/>
    <w:rsid w:val="10CC1F47"/>
    <w:rsid w:val="1121E68A"/>
    <w:rsid w:val="14322408"/>
    <w:rsid w:val="14E7CC68"/>
    <w:rsid w:val="153CA5E5"/>
    <w:rsid w:val="153E07A6"/>
    <w:rsid w:val="1556C748"/>
    <w:rsid w:val="15A00F87"/>
    <w:rsid w:val="16C78008"/>
    <w:rsid w:val="1818B80C"/>
    <w:rsid w:val="19322273"/>
    <w:rsid w:val="1990B0F4"/>
    <w:rsid w:val="19C06C7A"/>
    <w:rsid w:val="1B0EAB01"/>
    <w:rsid w:val="1B63C4C5"/>
    <w:rsid w:val="1C717DEA"/>
    <w:rsid w:val="1E158FBC"/>
    <w:rsid w:val="1E23E5F7"/>
    <w:rsid w:val="1E4661B0"/>
    <w:rsid w:val="1E798140"/>
    <w:rsid w:val="1F47044C"/>
    <w:rsid w:val="234CF263"/>
    <w:rsid w:val="23C4757F"/>
    <w:rsid w:val="2411FE1F"/>
    <w:rsid w:val="2451B6A5"/>
    <w:rsid w:val="269A2EB2"/>
    <w:rsid w:val="2748C7E5"/>
    <w:rsid w:val="275F5F91"/>
    <w:rsid w:val="27B5428D"/>
    <w:rsid w:val="27EDE701"/>
    <w:rsid w:val="282DACE6"/>
    <w:rsid w:val="2989B762"/>
    <w:rsid w:val="2B6FEC9A"/>
    <w:rsid w:val="2BEF6E57"/>
    <w:rsid w:val="2C5B0EE4"/>
    <w:rsid w:val="2D43AF38"/>
    <w:rsid w:val="2D94E5CA"/>
    <w:rsid w:val="2DC42ADF"/>
    <w:rsid w:val="2E0B4B9F"/>
    <w:rsid w:val="2F169D90"/>
    <w:rsid w:val="2FD5A84C"/>
    <w:rsid w:val="2FE5825D"/>
    <w:rsid w:val="312E8007"/>
    <w:rsid w:val="3169BDF8"/>
    <w:rsid w:val="323334D5"/>
    <w:rsid w:val="32E6A480"/>
    <w:rsid w:val="33AD69F1"/>
    <w:rsid w:val="3454486F"/>
    <w:rsid w:val="358BA090"/>
    <w:rsid w:val="35CAD603"/>
    <w:rsid w:val="36C98A81"/>
    <w:rsid w:val="379BC90F"/>
    <w:rsid w:val="3870698B"/>
    <w:rsid w:val="3992BD97"/>
    <w:rsid w:val="3A5DB6F8"/>
    <w:rsid w:val="3C4CF698"/>
    <w:rsid w:val="3D807F70"/>
    <w:rsid w:val="3E03183B"/>
    <w:rsid w:val="409C9663"/>
    <w:rsid w:val="40CF1D80"/>
    <w:rsid w:val="4206DA48"/>
    <w:rsid w:val="42621C82"/>
    <w:rsid w:val="4518094D"/>
    <w:rsid w:val="4758F8CA"/>
    <w:rsid w:val="47B13B77"/>
    <w:rsid w:val="4A678776"/>
    <w:rsid w:val="4E7C8A65"/>
    <w:rsid w:val="4E8021CD"/>
    <w:rsid w:val="50E6B2B3"/>
    <w:rsid w:val="510BEAE8"/>
    <w:rsid w:val="541E5375"/>
    <w:rsid w:val="54575BBF"/>
    <w:rsid w:val="56030631"/>
    <w:rsid w:val="570FB59E"/>
    <w:rsid w:val="57BC917B"/>
    <w:rsid w:val="5953595D"/>
    <w:rsid w:val="5AB69767"/>
    <w:rsid w:val="5BE431FD"/>
    <w:rsid w:val="5D1D284D"/>
    <w:rsid w:val="5D80025E"/>
    <w:rsid w:val="5E18EFC1"/>
    <w:rsid w:val="5E68529E"/>
    <w:rsid w:val="5E98DFE5"/>
    <w:rsid w:val="5ED30057"/>
    <w:rsid w:val="6051C40F"/>
    <w:rsid w:val="615934E9"/>
    <w:rsid w:val="6188E95F"/>
    <w:rsid w:val="61BF352D"/>
    <w:rsid w:val="620D6FF8"/>
    <w:rsid w:val="62537381"/>
    <w:rsid w:val="63F96009"/>
    <w:rsid w:val="663D70A9"/>
    <w:rsid w:val="667C7971"/>
    <w:rsid w:val="67FF0D1E"/>
    <w:rsid w:val="6877C147"/>
    <w:rsid w:val="68788A84"/>
    <w:rsid w:val="692A8BD1"/>
    <w:rsid w:val="696650C1"/>
    <w:rsid w:val="69F84F17"/>
    <w:rsid w:val="6C2FF3F2"/>
    <w:rsid w:val="6D6EEA22"/>
    <w:rsid w:val="6D91C9FF"/>
    <w:rsid w:val="6DE6430B"/>
    <w:rsid w:val="6E9A55B9"/>
    <w:rsid w:val="6F813C70"/>
    <w:rsid w:val="70212A82"/>
    <w:rsid w:val="70584099"/>
    <w:rsid w:val="7130BAB8"/>
    <w:rsid w:val="713D259A"/>
    <w:rsid w:val="745C3577"/>
    <w:rsid w:val="75B7AD08"/>
    <w:rsid w:val="76F5B39F"/>
    <w:rsid w:val="76FAD893"/>
    <w:rsid w:val="7A2B88E9"/>
    <w:rsid w:val="7F23803E"/>
    <w:rsid w:val="7F64D9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E158FBC"/>
  <w15:chartTrackingRefBased/>
  <w15:docId w15:val="{66F1D011-38DD-45EE-9232-7A265A7C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ED"/>
    <w:rPr>
      <w:lang w:val="en-AU"/>
    </w:rPr>
  </w:style>
  <w:style w:type="paragraph" w:styleId="Heading1">
    <w:name w:val="heading 1"/>
    <w:basedOn w:val="Normal"/>
    <w:next w:val="Normal"/>
    <w:link w:val="Heading1Char"/>
    <w:uiPriority w:val="9"/>
    <w:qFormat/>
    <w:rsid w:val="001E413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11C6B"/>
    <w:pPr>
      <w:keepNext/>
      <w:keepLines/>
      <w:spacing w:before="40" w:after="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176E4"/>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4A7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1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C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76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24C1F"/>
    <w:pPr>
      <w:outlineLvl w:val="9"/>
    </w:pPr>
  </w:style>
  <w:style w:type="paragraph" w:styleId="TOC1">
    <w:name w:val="toc 1"/>
    <w:basedOn w:val="Normal"/>
    <w:next w:val="Normal"/>
    <w:autoRedefine/>
    <w:uiPriority w:val="39"/>
    <w:unhideWhenUsed/>
    <w:rsid w:val="00924C1F"/>
    <w:pPr>
      <w:spacing w:after="100"/>
    </w:pPr>
  </w:style>
  <w:style w:type="paragraph" w:styleId="TOC2">
    <w:name w:val="toc 2"/>
    <w:basedOn w:val="Normal"/>
    <w:next w:val="Normal"/>
    <w:autoRedefine/>
    <w:uiPriority w:val="39"/>
    <w:unhideWhenUsed/>
    <w:rsid w:val="00924C1F"/>
    <w:pPr>
      <w:spacing w:after="100"/>
      <w:ind w:left="220"/>
    </w:pPr>
  </w:style>
  <w:style w:type="paragraph" w:styleId="TOC3">
    <w:name w:val="toc 3"/>
    <w:basedOn w:val="Normal"/>
    <w:next w:val="Normal"/>
    <w:autoRedefine/>
    <w:uiPriority w:val="39"/>
    <w:unhideWhenUsed/>
    <w:rsid w:val="00924C1F"/>
    <w:pPr>
      <w:spacing w:after="100"/>
      <w:ind w:left="440"/>
    </w:pPr>
  </w:style>
  <w:style w:type="character" w:styleId="Hyperlink">
    <w:name w:val="Hyperlink"/>
    <w:basedOn w:val="DefaultParagraphFont"/>
    <w:uiPriority w:val="99"/>
    <w:unhideWhenUsed/>
    <w:rsid w:val="00924C1F"/>
    <w:rPr>
      <w:color w:val="0563C1" w:themeColor="hyperlink"/>
      <w:u w:val="single"/>
    </w:rPr>
  </w:style>
  <w:style w:type="character" w:styleId="CommentReference">
    <w:name w:val="annotation reference"/>
    <w:basedOn w:val="DefaultParagraphFont"/>
    <w:uiPriority w:val="99"/>
    <w:semiHidden/>
    <w:unhideWhenUsed/>
    <w:rsid w:val="00080719"/>
    <w:rPr>
      <w:sz w:val="16"/>
      <w:szCs w:val="16"/>
    </w:rPr>
  </w:style>
  <w:style w:type="paragraph" w:styleId="CommentText">
    <w:name w:val="annotation text"/>
    <w:basedOn w:val="Normal"/>
    <w:link w:val="CommentTextChar"/>
    <w:uiPriority w:val="99"/>
    <w:unhideWhenUsed/>
    <w:rsid w:val="00080719"/>
    <w:pPr>
      <w:spacing w:line="240" w:lineRule="auto"/>
    </w:pPr>
    <w:rPr>
      <w:sz w:val="20"/>
      <w:szCs w:val="20"/>
    </w:rPr>
  </w:style>
  <w:style w:type="character" w:customStyle="1" w:styleId="CommentTextChar">
    <w:name w:val="Comment Text Char"/>
    <w:basedOn w:val="DefaultParagraphFont"/>
    <w:link w:val="CommentText"/>
    <w:uiPriority w:val="99"/>
    <w:rsid w:val="00080719"/>
    <w:rPr>
      <w:sz w:val="20"/>
      <w:szCs w:val="20"/>
      <w:lang w:val="en-AU"/>
    </w:rPr>
  </w:style>
  <w:style w:type="paragraph" w:styleId="CommentSubject">
    <w:name w:val="annotation subject"/>
    <w:basedOn w:val="CommentText"/>
    <w:next w:val="CommentText"/>
    <w:link w:val="CommentSubjectChar"/>
    <w:uiPriority w:val="99"/>
    <w:semiHidden/>
    <w:unhideWhenUsed/>
    <w:rsid w:val="00080719"/>
    <w:rPr>
      <w:b/>
      <w:bCs/>
    </w:rPr>
  </w:style>
  <w:style w:type="character" w:customStyle="1" w:styleId="CommentSubjectChar">
    <w:name w:val="Comment Subject Char"/>
    <w:basedOn w:val="CommentTextChar"/>
    <w:link w:val="CommentSubject"/>
    <w:uiPriority w:val="99"/>
    <w:semiHidden/>
    <w:rsid w:val="00080719"/>
    <w:rPr>
      <w:b/>
      <w:bCs/>
      <w:sz w:val="20"/>
      <w:szCs w:val="20"/>
      <w:lang w:val="en-AU"/>
    </w:rPr>
  </w:style>
  <w:style w:type="paragraph" w:styleId="ListParagraph">
    <w:name w:val="List Paragraph"/>
    <w:basedOn w:val="Normal"/>
    <w:uiPriority w:val="34"/>
    <w:qFormat/>
    <w:rsid w:val="004A6EF4"/>
    <w:pPr>
      <w:ind w:left="720"/>
      <w:contextualSpacing/>
    </w:pPr>
  </w:style>
  <w:style w:type="table" w:styleId="TableGrid">
    <w:name w:val="Table Grid"/>
    <w:basedOn w:val="TableNormal"/>
    <w:uiPriority w:val="39"/>
    <w:rsid w:val="00E7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2597"/>
    <w:pPr>
      <w:spacing w:after="200" w:line="240" w:lineRule="auto"/>
    </w:pPr>
    <w:rPr>
      <w:i/>
      <w:iCs/>
      <w:color w:val="44546A" w:themeColor="text2"/>
      <w:sz w:val="18"/>
      <w:szCs w:val="18"/>
    </w:rPr>
  </w:style>
  <w:style w:type="paragraph" w:customStyle="1" w:styleId="P3">
    <w:name w:val="P3"/>
    <w:basedOn w:val="Normal"/>
    <w:link w:val="P3Char"/>
    <w:qFormat/>
    <w:rsid w:val="00125AA5"/>
    <w:pPr>
      <w:ind w:left="284"/>
    </w:pPr>
  </w:style>
  <w:style w:type="paragraph" w:styleId="NoSpacing">
    <w:name w:val="No Spacing"/>
    <w:link w:val="NoSpacingChar"/>
    <w:uiPriority w:val="1"/>
    <w:qFormat/>
    <w:rsid w:val="005C67DA"/>
    <w:pPr>
      <w:spacing w:after="0" w:line="240" w:lineRule="auto"/>
    </w:pPr>
    <w:rPr>
      <w:lang w:val="en-AU"/>
    </w:rPr>
  </w:style>
  <w:style w:type="character" w:customStyle="1" w:styleId="P3Char">
    <w:name w:val="P3 Char"/>
    <w:basedOn w:val="DefaultParagraphFont"/>
    <w:link w:val="P3"/>
    <w:rsid w:val="00125AA5"/>
    <w:rPr>
      <w:lang w:val="en-AU"/>
    </w:rPr>
  </w:style>
  <w:style w:type="character" w:styleId="UnresolvedMention">
    <w:name w:val="Unresolved Mention"/>
    <w:basedOn w:val="DefaultParagraphFont"/>
    <w:uiPriority w:val="99"/>
    <w:semiHidden/>
    <w:unhideWhenUsed/>
    <w:rsid w:val="003F773A"/>
    <w:rPr>
      <w:color w:val="605E5C"/>
      <w:shd w:val="clear" w:color="auto" w:fill="E1DFDD"/>
    </w:rPr>
  </w:style>
  <w:style w:type="table" w:customStyle="1" w:styleId="TableGrid1">
    <w:name w:val="Table Grid1"/>
    <w:basedOn w:val="TableNormal"/>
    <w:next w:val="TableGrid"/>
    <w:uiPriority w:val="59"/>
    <w:rsid w:val="004949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4A7B9F"/>
    <w:rPr>
      <w:rFonts w:asciiTheme="majorHAnsi" w:eastAsiaTheme="majorEastAsia" w:hAnsiTheme="majorHAnsi" w:cstheme="majorBidi"/>
      <w:i/>
      <w:iCs/>
      <w:color w:val="2F5496" w:themeColor="accent1" w:themeShade="BF"/>
      <w:lang w:val="en-AU"/>
    </w:rPr>
  </w:style>
  <w:style w:type="paragraph" w:styleId="Header">
    <w:name w:val="header"/>
    <w:basedOn w:val="Normal"/>
    <w:link w:val="HeaderChar"/>
    <w:uiPriority w:val="99"/>
    <w:unhideWhenUsed/>
    <w:rsid w:val="00F52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C41"/>
    <w:rPr>
      <w:lang w:val="en-AU"/>
    </w:rPr>
  </w:style>
  <w:style w:type="paragraph" w:styleId="Footer">
    <w:name w:val="footer"/>
    <w:basedOn w:val="Normal"/>
    <w:link w:val="FooterChar"/>
    <w:uiPriority w:val="99"/>
    <w:unhideWhenUsed/>
    <w:rsid w:val="00F52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C41"/>
    <w:rPr>
      <w:lang w:val="en-AU"/>
    </w:rPr>
  </w:style>
  <w:style w:type="character" w:customStyle="1" w:styleId="NoSpacingChar">
    <w:name w:val="No Spacing Char"/>
    <w:basedOn w:val="DefaultParagraphFont"/>
    <w:link w:val="NoSpacing"/>
    <w:uiPriority w:val="1"/>
    <w:rsid w:val="00630C49"/>
    <w:rPr>
      <w:lang w:val="en-AU"/>
    </w:rPr>
  </w:style>
  <w:style w:type="paragraph" w:styleId="TableofFigures">
    <w:name w:val="table of figures"/>
    <w:basedOn w:val="Normal"/>
    <w:next w:val="Normal"/>
    <w:uiPriority w:val="99"/>
    <w:unhideWhenUsed/>
    <w:rsid w:val="002B1FDE"/>
    <w:pPr>
      <w:spacing w:after="0"/>
    </w:pPr>
  </w:style>
  <w:style w:type="paragraph" w:styleId="Revision">
    <w:name w:val="Revision"/>
    <w:hidden/>
    <w:uiPriority w:val="99"/>
    <w:semiHidden/>
    <w:rsid w:val="007E2A54"/>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image" Target="media/image8.emf"/><Relationship Id="rId39" Type="http://schemas.openxmlformats.org/officeDocument/2006/relationships/oleObject" Target="embeddings/oleObject3.bin"/><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github.com/nick-mcguffin/Application-Development-Project/wiki" TargetMode="External"/><Relationship Id="rId47" Type="http://schemas.openxmlformats.org/officeDocument/2006/relationships/hyperlink" Target="https://www.eclipse.org/downloads/" TargetMode="External"/><Relationship Id="rId50" Type="http://schemas.openxmlformats.org/officeDocument/2006/relationships/hyperlink" Target="https://junit.org/junit5/" TargetMode="External"/><Relationship Id="rId55" Type="http://schemas.openxmlformats.org/officeDocument/2006/relationships/hyperlink" Target="https://fileinfo.com/filetypes/common"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hyperlink" Target="https://www.microsoft.com/en-au/microsoft-365/visio/flowchart-software" TargetMode="External"/><Relationship Id="rId41" Type="http://schemas.openxmlformats.org/officeDocument/2006/relationships/hyperlink" Target="https://spring.io/guides/gs/testing-web/" TargetMode="External"/><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image" Target="media/image12.png"/><Relationship Id="rId37" Type="http://schemas.openxmlformats.org/officeDocument/2006/relationships/oleObject" Target="embeddings/oleObject2.bin"/><Relationship Id="rId40" Type="http://schemas.openxmlformats.org/officeDocument/2006/relationships/hyperlink" Target="https://site.mockito.org/" TargetMode="External"/><Relationship Id="rId45" Type="http://schemas.openxmlformats.org/officeDocument/2006/relationships/hyperlink" Target="https://code.visualstudio.com/" TargetMode="External"/><Relationship Id="rId53" Type="http://schemas.openxmlformats.org/officeDocument/2006/relationships/image" Target="media/image18.png"/><Relationship Id="rId58"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oleObject" Target="embeddings/oleObject1.bin"/><Relationship Id="rId28" Type="http://schemas.openxmlformats.org/officeDocument/2006/relationships/image" Target="media/image10.png"/><Relationship Id="rId36" Type="http://schemas.openxmlformats.org/officeDocument/2006/relationships/image" Target="media/image15.emf"/><Relationship Id="rId49" Type="http://schemas.openxmlformats.org/officeDocument/2006/relationships/hyperlink" Target="https://plugins.netbeans.apache.org/catalogue/?id=4" TargetMode="External"/><Relationship Id="rId57" Type="http://schemas.openxmlformats.org/officeDocument/2006/relationships/hyperlink" Target="https://aws.amazon.com/blogs/devops/deploying-a-spring-boot-application-on-aws-using-aws-elastic-beanstalk/" TargetMode="External"/><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s://www.jetbrains.com/idea/download/" TargetMode="External"/><Relationship Id="rId52" Type="http://schemas.openxmlformats.org/officeDocument/2006/relationships/hyperlink" Target="http://localhost:8080/"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hyperlink" Target="https://forum.figma.com/t/do-clients-need-to-create-an-account-to-view-a-file/4449" TargetMode="External"/><Relationship Id="rId35" Type="http://schemas.openxmlformats.org/officeDocument/2006/relationships/image" Target="media/image14.png"/><Relationship Id="rId43" Type="http://schemas.openxmlformats.org/officeDocument/2006/relationships/hyperlink" Target="https://github.com/nick-mcguffin/Application-Development-Project.wiki.git" TargetMode="External"/><Relationship Id="rId48" Type="http://schemas.openxmlformats.org/officeDocument/2006/relationships/hyperlink" Target="https://netbeans.apache.org/download/nb14/nb14.html" TargetMode="External"/><Relationship Id="rId56" Type="http://schemas.openxmlformats.org/officeDocument/2006/relationships/hyperlink" Target="https://en.wikipedia.org/wiki/Naming_convention_(programming)" TargetMode="External"/><Relationship Id="rId8" Type="http://schemas.openxmlformats.org/officeDocument/2006/relationships/settings" Target="settings.xml"/><Relationship Id="rId51" Type="http://schemas.openxmlformats.org/officeDocument/2006/relationships/image" Target="media/image17.emf"/><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7.emf"/><Relationship Id="rId33" Type="http://schemas.openxmlformats.org/officeDocument/2006/relationships/hyperlink" Target="https://maven.apache.org/plugins/maven-clean-plugin/usage.html" TargetMode="External"/><Relationship Id="rId38" Type="http://schemas.openxmlformats.org/officeDocument/2006/relationships/image" Target="media/image16.emf"/><Relationship Id="rId46" Type="http://schemas.openxmlformats.org/officeDocument/2006/relationships/hyperlink" Target="https://spring.io/tools"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2022-07-28T00:00:00</PublishDate>
  <Abstract/>
  <CompanyAddress>Remote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CB72BA5CCB3E43AA39C005F66A3AAB" ma:contentTypeVersion="4" ma:contentTypeDescription="Create a new document." ma:contentTypeScope="" ma:versionID="ae2f94f705b1eddbd56aa47f597a6fe0">
  <xsd:schema xmlns:xsd="http://www.w3.org/2001/XMLSchema" xmlns:xs="http://www.w3.org/2001/XMLSchema" xmlns:p="http://schemas.microsoft.com/office/2006/metadata/properties" xmlns:ns2="f2fe0e52-0f40-4b98-952e-f45b02427bf7" targetNamespace="http://schemas.microsoft.com/office/2006/metadata/properties" ma:root="true" ma:fieldsID="505803764513d6434309adea2ff6dfdd" ns2:_="">
    <xsd:import namespace="f2fe0e52-0f40-4b98-952e-f45b02427b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e0e52-0f40-4b98-952e-f45b02427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2D002-661F-48B5-9537-AB7DC25CF996}">
  <ds:schemaRefs>
    <ds:schemaRef ds:uri="http://schemas.openxmlformats.org/officeDocument/2006/bibliography"/>
  </ds:schemaRefs>
</ds:datastoreItem>
</file>

<file path=customXml/itemProps3.xml><?xml version="1.0" encoding="utf-8"?>
<ds:datastoreItem xmlns:ds="http://schemas.openxmlformats.org/officeDocument/2006/customXml" ds:itemID="{0BF43B75-22A2-4D87-8687-38D4B5310D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FDA362-DBED-4DC6-B460-47B0D6DAA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e0e52-0f40-4b98-952e-f45b02427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9CFC1F-2009-47D3-926B-7E1EA3DED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29</Pages>
  <Words>7868</Words>
  <Characters>44854</Characters>
  <Application>Microsoft Office Word</Application>
  <DocSecurity>0</DocSecurity>
  <Lines>373</Lines>
  <Paragraphs>105</Paragraphs>
  <ScaleCrop>false</ScaleCrop>
  <Company>APP dEV aCES</Company>
  <LinksUpToDate>false</LinksUpToDate>
  <CharactersWithSpaces>52617</CharactersWithSpaces>
  <SharedDoc>false</SharedDoc>
  <HLinks>
    <vt:vector size="474" baseType="variant">
      <vt:variant>
        <vt:i4>3407974</vt:i4>
      </vt:variant>
      <vt:variant>
        <vt:i4>501</vt:i4>
      </vt:variant>
      <vt:variant>
        <vt:i4>0</vt:i4>
      </vt:variant>
      <vt:variant>
        <vt:i4>5</vt:i4>
      </vt:variant>
      <vt:variant>
        <vt:lpwstr>https://aws.amazon.com/blogs/devops/deploying-a-spring-boot-application-on-aws-using-aws-elastic-beanstalk/</vt:lpwstr>
      </vt:variant>
      <vt:variant>
        <vt:lpwstr>:~:text=By%20default%2C%20Spring%20Boot%20applications%20will%20listen%20on%20port%208080</vt:lpwstr>
      </vt:variant>
      <vt:variant>
        <vt:i4>6291561</vt:i4>
      </vt:variant>
      <vt:variant>
        <vt:i4>489</vt:i4>
      </vt:variant>
      <vt:variant>
        <vt:i4>0</vt:i4>
      </vt:variant>
      <vt:variant>
        <vt:i4>5</vt:i4>
      </vt:variant>
      <vt:variant>
        <vt:lpwstr>https://en.wikipedia.org/wiki/Naming_convention_(programming)</vt:lpwstr>
      </vt:variant>
      <vt:variant>
        <vt:lpwstr/>
      </vt:variant>
      <vt:variant>
        <vt:i4>917526</vt:i4>
      </vt:variant>
      <vt:variant>
        <vt:i4>486</vt:i4>
      </vt:variant>
      <vt:variant>
        <vt:i4>0</vt:i4>
      </vt:variant>
      <vt:variant>
        <vt:i4>5</vt:i4>
      </vt:variant>
      <vt:variant>
        <vt:lpwstr>https://fileinfo.com/filetypes/common</vt:lpwstr>
      </vt:variant>
      <vt:variant>
        <vt:lpwstr/>
      </vt:variant>
      <vt:variant>
        <vt:i4>8126502</vt:i4>
      </vt:variant>
      <vt:variant>
        <vt:i4>477</vt:i4>
      </vt:variant>
      <vt:variant>
        <vt:i4>0</vt:i4>
      </vt:variant>
      <vt:variant>
        <vt:i4>5</vt:i4>
      </vt:variant>
      <vt:variant>
        <vt:lpwstr>http://localhost:8080/</vt:lpwstr>
      </vt:variant>
      <vt:variant>
        <vt:lpwstr/>
      </vt:variant>
      <vt:variant>
        <vt:i4>5701704</vt:i4>
      </vt:variant>
      <vt:variant>
        <vt:i4>471</vt:i4>
      </vt:variant>
      <vt:variant>
        <vt:i4>0</vt:i4>
      </vt:variant>
      <vt:variant>
        <vt:i4>5</vt:i4>
      </vt:variant>
      <vt:variant>
        <vt:lpwstr>https://junit.org/junit5/</vt:lpwstr>
      </vt:variant>
      <vt:variant>
        <vt:lpwstr/>
      </vt:variant>
      <vt:variant>
        <vt:i4>3473468</vt:i4>
      </vt:variant>
      <vt:variant>
        <vt:i4>468</vt:i4>
      </vt:variant>
      <vt:variant>
        <vt:i4>0</vt:i4>
      </vt:variant>
      <vt:variant>
        <vt:i4>5</vt:i4>
      </vt:variant>
      <vt:variant>
        <vt:lpwstr>https://plugins.netbeans.apache.org/catalogue/?id=4</vt:lpwstr>
      </vt:variant>
      <vt:variant>
        <vt:lpwstr/>
      </vt:variant>
      <vt:variant>
        <vt:i4>3539043</vt:i4>
      </vt:variant>
      <vt:variant>
        <vt:i4>465</vt:i4>
      </vt:variant>
      <vt:variant>
        <vt:i4>0</vt:i4>
      </vt:variant>
      <vt:variant>
        <vt:i4>5</vt:i4>
      </vt:variant>
      <vt:variant>
        <vt:lpwstr>https://netbeans.apache.org/download/nb14/nb14.html</vt:lpwstr>
      </vt:variant>
      <vt:variant>
        <vt:lpwstr/>
      </vt:variant>
      <vt:variant>
        <vt:i4>6750265</vt:i4>
      </vt:variant>
      <vt:variant>
        <vt:i4>462</vt:i4>
      </vt:variant>
      <vt:variant>
        <vt:i4>0</vt:i4>
      </vt:variant>
      <vt:variant>
        <vt:i4>5</vt:i4>
      </vt:variant>
      <vt:variant>
        <vt:lpwstr>https://www.eclipse.org/downloads/</vt:lpwstr>
      </vt:variant>
      <vt:variant>
        <vt:lpwstr/>
      </vt:variant>
      <vt:variant>
        <vt:i4>2752629</vt:i4>
      </vt:variant>
      <vt:variant>
        <vt:i4>459</vt:i4>
      </vt:variant>
      <vt:variant>
        <vt:i4>0</vt:i4>
      </vt:variant>
      <vt:variant>
        <vt:i4>5</vt:i4>
      </vt:variant>
      <vt:variant>
        <vt:lpwstr>https://spring.io/tools</vt:lpwstr>
      </vt:variant>
      <vt:variant>
        <vt:lpwstr/>
      </vt:variant>
      <vt:variant>
        <vt:i4>8257640</vt:i4>
      </vt:variant>
      <vt:variant>
        <vt:i4>456</vt:i4>
      </vt:variant>
      <vt:variant>
        <vt:i4>0</vt:i4>
      </vt:variant>
      <vt:variant>
        <vt:i4>5</vt:i4>
      </vt:variant>
      <vt:variant>
        <vt:lpwstr>https://code.visualstudio.com/</vt:lpwstr>
      </vt:variant>
      <vt:variant>
        <vt:lpwstr/>
      </vt:variant>
      <vt:variant>
        <vt:i4>2293872</vt:i4>
      </vt:variant>
      <vt:variant>
        <vt:i4>453</vt:i4>
      </vt:variant>
      <vt:variant>
        <vt:i4>0</vt:i4>
      </vt:variant>
      <vt:variant>
        <vt:i4>5</vt:i4>
      </vt:variant>
      <vt:variant>
        <vt:lpwstr>https://www.jetbrains.com/idea/download/</vt:lpwstr>
      </vt:variant>
      <vt:variant>
        <vt:lpwstr>section=windows</vt:lpwstr>
      </vt:variant>
      <vt:variant>
        <vt:i4>1441882</vt:i4>
      </vt:variant>
      <vt:variant>
        <vt:i4>450</vt:i4>
      </vt:variant>
      <vt:variant>
        <vt:i4>0</vt:i4>
      </vt:variant>
      <vt:variant>
        <vt:i4>5</vt:i4>
      </vt:variant>
      <vt:variant>
        <vt:lpwstr>https://github.com/nick-mcguffin/Application-Development-Project.wiki.git</vt:lpwstr>
      </vt:variant>
      <vt:variant>
        <vt:lpwstr/>
      </vt:variant>
      <vt:variant>
        <vt:i4>5308501</vt:i4>
      </vt:variant>
      <vt:variant>
        <vt:i4>447</vt:i4>
      </vt:variant>
      <vt:variant>
        <vt:i4>0</vt:i4>
      </vt:variant>
      <vt:variant>
        <vt:i4>5</vt:i4>
      </vt:variant>
      <vt:variant>
        <vt:lpwstr>https://github.com/nick-mcguffin/Application-Development-Project/wiki</vt:lpwstr>
      </vt:variant>
      <vt:variant>
        <vt:lpwstr/>
      </vt:variant>
      <vt:variant>
        <vt:i4>1769541</vt:i4>
      </vt:variant>
      <vt:variant>
        <vt:i4>444</vt:i4>
      </vt:variant>
      <vt:variant>
        <vt:i4>0</vt:i4>
      </vt:variant>
      <vt:variant>
        <vt:i4>5</vt:i4>
      </vt:variant>
      <vt:variant>
        <vt:lpwstr>https://spring.io/guides/gs/testing-web/</vt:lpwstr>
      </vt:variant>
      <vt:variant>
        <vt:lpwstr/>
      </vt:variant>
      <vt:variant>
        <vt:i4>1900613</vt:i4>
      </vt:variant>
      <vt:variant>
        <vt:i4>441</vt:i4>
      </vt:variant>
      <vt:variant>
        <vt:i4>0</vt:i4>
      </vt:variant>
      <vt:variant>
        <vt:i4>5</vt:i4>
      </vt:variant>
      <vt:variant>
        <vt:lpwstr>https://site.mockito.org/</vt:lpwstr>
      </vt:variant>
      <vt:variant>
        <vt:lpwstr/>
      </vt:variant>
      <vt:variant>
        <vt:i4>2490492</vt:i4>
      </vt:variant>
      <vt:variant>
        <vt:i4>426</vt:i4>
      </vt:variant>
      <vt:variant>
        <vt:i4>0</vt:i4>
      </vt:variant>
      <vt:variant>
        <vt:i4>5</vt:i4>
      </vt:variant>
      <vt:variant>
        <vt:lpwstr>https://maven.apache.org/plugins/maven-clean-plugin/usage.html</vt:lpwstr>
      </vt:variant>
      <vt:variant>
        <vt:lpwstr/>
      </vt:variant>
      <vt:variant>
        <vt:i4>7143527</vt:i4>
      </vt:variant>
      <vt:variant>
        <vt:i4>420</vt:i4>
      </vt:variant>
      <vt:variant>
        <vt:i4>0</vt:i4>
      </vt:variant>
      <vt:variant>
        <vt:i4>5</vt:i4>
      </vt:variant>
      <vt:variant>
        <vt:lpwstr>https://forum.figma.com/t/do-clients-need-to-create-an-account-to-view-a-file/4449</vt:lpwstr>
      </vt:variant>
      <vt:variant>
        <vt:lpwstr/>
      </vt:variant>
      <vt:variant>
        <vt:i4>3014768</vt:i4>
      </vt:variant>
      <vt:variant>
        <vt:i4>417</vt:i4>
      </vt:variant>
      <vt:variant>
        <vt:i4>0</vt:i4>
      </vt:variant>
      <vt:variant>
        <vt:i4>5</vt:i4>
      </vt:variant>
      <vt:variant>
        <vt:lpwstr>https://www.microsoft.com/en-au/microsoft-365/visio/flowchart-software</vt:lpwstr>
      </vt:variant>
      <vt:variant>
        <vt:lpwstr/>
      </vt:variant>
      <vt:variant>
        <vt:i4>1703994</vt:i4>
      </vt:variant>
      <vt:variant>
        <vt:i4>368</vt:i4>
      </vt:variant>
      <vt:variant>
        <vt:i4>0</vt:i4>
      </vt:variant>
      <vt:variant>
        <vt:i4>5</vt:i4>
      </vt:variant>
      <vt:variant>
        <vt:lpwstr/>
      </vt:variant>
      <vt:variant>
        <vt:lpwstr>_Toc109934102</vt:lpwstr>
      </vt:variant>
      <vt:variant>
        <vt:i4>1703994</vt:i4>
      </vt:variant>
      <vt:variant>
        <vt:i4>362</vt:i4>
      </vt:variant>
      <vt:variant>
        <vt:i4>0</vt:i4>
      </vt:variant>
      <vt:variant>
        <vt:i4>5</vt:i4>
      </vt:variant>
      <vt:variant>
        <vt:lpwstr/>
      </vt:variant>
      <vt:variant>
        <vt:lpwstr>_Toc109934101</vt:lpwstr>
      </vt:variant>
      <vt:variant>
        <vt:i4>1703994</vt:i4>
      </vt:variant>
      <vt:variant>
        <vt:i4>356</vt:i4>
      </vt:variant>
      <vt:variant>
        <vt:i4>0</vt:i4>
      </vt:variant>
      <vt:variant>
        <vt:i4>5</vt:i4>
      </vt:variant>
      <vt:variant>
        <vt:lpwstr/>
      </vt:variant>
      <vt:variant>
        <vt:lpwstr>_Toc109934100</vt:lpwstr>
      </vt:variant>
      <vt:variant>
        <vt:i4>1245243</vt:i4>
      </vt:variant>
      <vt:variant>
        <vt:i4>350</vt:i4>
      </vt:variant>
      <vt:variant>
        <vt:i4>0</vt:i4>
      </vt:variant>
      <vt:variant>
        <vt:i4>5</vt:i4>
      </vt:variant>
      <vt:variant>
        <vt:lpwstr/>
      </vt:variant>
      <vt:variant>
        <vt:lpwstr>_Toc109934099</vt:lpwstr>
      </vt:variant>
      <vt:variant>
        <vt:i4>1245243</vt:i4>
      </vt:variant>
      <vt:variant>
        <vt:i4>344</vt:i4>
      </vt:variant>
      <vt:variant>
        <vt:i4>0</vt:i4>
      </vt:variant>
      <vt:variant>
        <vt:i4>5</vt:i4>
      </vt:variant>
      <vt:variant>
        <vt:lpwstr/>
      </vt:variant>
      <vt:variant>
        <vt:lpwstr>_Toc109934098</vt:lpwstr>
      </vt:variant>
      <vt:variant>
        <vt:i4>1245243</vt:i4>
      </vt:variant>
      <vt:variant>
        <vt:i4>338</vt:i4>
      </vt:variant>
      <vt:variant>
        <vt:i4>0</vt:i4>
      </vt:variant>
      <vt:variant>
        <vt:i4>5</vt:i4>
      </vt:variant>
      <vt:variant>
        <vt:lpwstr/>
      </vt:variant>
      <vt:variant>
        <vt:lpwstr>_Toc109934097</vt:lpwstr>
      </vt:variant>
      <vt:variant>
        <vt:i4>1245243</vt:i4>
      </vt:variant>
      <vt:variant>
        <vt:i4>332</vt:i4>
      </vt:variant>
      <vt:variant>
        <vt:i4>0</vt:i4>
      </vt:variant>
      <vt:variant>
        <vt:i4>5</vt:i4>
      </vt:variant>
      <vt:variant>
        <vt:lpwstr/>
      </vt:variant>
      <vt:variant>
        <vt:lpwstr>_Toc109934096</vt:lpwstr>
      </vt:variant>
      <vt:variant>
        <vt:i4>1245243</vt:i4>
      </vt:variant>
      <vt:variant>
        <vt:i4>326</vt:i4>
      </vt:variant>
      <vt:variant>
        <vt:i4>0</vt:i4>
      </vt:variant>
      <vt:variant>
        <vt:i4>5</vt:i4>
      </vt:variant>
      <vt:variant>
        <vt:lpwstr/>
      </vt:variant>
      <vt:variant>
        <vt:lpwstr>_Toc109934095</vt:lpwstr>
      </vt:variant>
      <vt:variant>
        <vt:i4>1245243</vt:i4>
      </vt:variant>
      <vt:variant>
        <vt:i4>320</vt:i4>
      </vt:variant>
      <vt:variant>
        <vt:i4>0</vt:i4>
      </vt:variant>
      <vt:variant>
        <vt:i4>5</vt:i4>
      </vt:variant>
      <vt:variant>
        <vt:lpwstr/>
      </vt:variant>
      <vt:variant>
        <vt:lpwstr>_Toc109934094</vt:lpwstr>
      </vt:variant>
      <vt:variant>
        <vt:i4>1245243</vt:i4>
      </vt:variant>
      <vt:variant>
        <vt:i4>314</vt:i4>
      </vt:variant>
      <vt:variant>
        <vt:i4>0</vt:i4>
      </vt:variant>
      <vt:variant>
        <vt:i4>5</vt:i4>
      </vt:variant>
      <vt:variant>
        <vt:lpwstr/>
      </vt:variant>
      <vt:variant>
        <vt:lpwstr>_Toc109934093</vt:lpwstr>
      </vt:variant>
      <vt:variant>
        <vt:i4>1245243</vt:i4>
      </vt:variant>
      <vt:variant>
        <vt:i4>308</vt:i4>
      </vt:variant>
      <vt:variant>
        <vt:i4>0</vt:i4>
      </vt:variant>
      <vt:variant>
        <vt:i4>5</vt:i4>
      </vt:variant>
      <vt:variant>
        <vt:lpwstr/>
      </vt:variant>
      <vt:variant>
        <vt:lpwstr>_Toc109934092</vt:lpwstr>
      </vt:variant>
      <vt:variant>
        <vt:i4>1245243</vt:i4>
      </vt:variant>
      <vt:variant>
        <vt:i4>302</vt:i4>
      </vt:variant>
      <vt:variant>
        <vt:i4>0</vt:i4>
      </vt:variant>
      <vt:variant>
        <vt:i4>5</vt:i4>
      </vt:variant>
      <vt:variant>
        <vt:lpwstr/>
      </vt:variant>
      <vt:variant>
        <vt:lpwstr>_Toc109934091</vt:lpwstr>
      </vt:variant>
      <vt:variant>
        <vt:i4>1245243</vt:i4>
      </vt:variant>
      <vt:variant>
        <vt:i4>296</vt:i4>
      </vt:variant>
      <vt:variant>
        <vt:i4>0</vt:i4>
      </vt:variant>
      <vt:variant>
        <vt:i4>5</vt:i4>
      </vt:variant>
      <vt:variant>
        <vt:lpwstr/>
      </vt:variant>
      <vt:variant>
        <vt:lpwstr>_Toc109934090</vt:lpwstr>
      </vt:variant>
      <vt:variant>
        <vt:i4>1179707</vt:i4>
      </vt:variant>
      <vt:variant>
        <vt:i4>290</vt:i4>
      </vt:variant>
      <vt:variant>
        <vt:i4>0</vt:i4>
      </vt:variant>
      <vt:variant>
        <vt:i4>5</vt:i4>
      </vt:variant>
      <vt:variant>
        <vt:lpwstr/>
      </vt:variant>
      <vt:variant>
        <vt:lpwstr>_Toc109934089</vt:lpwstr>
      </vt:variant>
      <vt:variant>
        <vt:i4>1179707</vt:i4>
      </vt:variant>
      <vt:variant>
        <vt:i4>284</vt:i4>
      </vt:variant>
      <vt:variant>
        <vt:i4>0</vt:i4>
      </vt:variant>
      <vt:variant>
        <vt:i4>5</vt:i4>
      </vt:variant>
      <vt:variant>
        <vt:lpwstr/>
      </vt:variant>
      <vt:variant>
        <vt:lpwstr>_Toc109934088</vt:lpwstr>
      </vt:variant>
      <vt:variant>
        <vt:i4>1179707</vt:i4>
      </vt:variant>
      <vt:variant>
        <vt:i4>278</vt:i4>
      </vt:variant>
      <vt:variant>
        <vt:i4>0</vt:i4>
      </vt:variant>
      <vt:variant>
        <vt:i4>5</vt:i4>
      </vt:variant>
      <vt:variant>
        <vt:lpwstr/>
      </vt:variant>
      <vt:variant>
        <vt:lpwstr>_Toc109934087</vt:lpwstr>
      </vt:variant>
      <vt:variant>
        <vt:i4>1179707</vt:i4>
      </vt:variant>
      <vt:variant>
        <vt:i4>272</vt:i4>
      </vt:variant>
      <vt:variant>
        <vt:i4>0</vt:i4>
      </vt:variant>
      <vt:variant>
        <vt:i4>5</vt:i4>
      </vt:variant>
      <vt:variant>
        <vt:lpwstr/>
      </vt:variant>
      <vt:variant>
        <vt:lpwstr>_Toc109934086</vt:lpwstr>
      </vt:variant>
      <vt:variant>
        <vt:i4>1835067</vt:i4>
      </vt:variant>
      <vt:variant>
        <vt:i4>263</vt:i4>
      </vt:variant>
      <vt:variant>
        <vt:i4>0</vt:i4>
      </vt:variant>
      <vt:variant>
        <vt:i4>5</vt:i4>
      </vt:variant>
      <vt:variant>
        <vt:lpwstr/>
      </vt:variant>
      <vt:variant>
        <vt:lpwstr>_Toc109934060</vt:lpwstr>
      </vt:variant>
      <vt:variant>
        <vt:i4>2031675</vt:i4>
      </vt:variant>
      <vt:variant>
        <vt:i4>257</vt:i4>
      </vt:variant>
      <vt:variant>
        <vt:i4>0</vt:i4>
      </vt:variant>
      <vt:variant>
        <vt:i4>5</vt:i4>
      </vt:variant>
      <vt:variant>
        <vt:lpwstr/>
      </vt:variant>
      <vt:variant>
        <vt:lpwstr>_Toc109934059</vt:lpwstr>
      </vt:variant>
      <vt:variant>
        <vt:i4>2031675</vt:i4>
      </vt:variant>
      <vt:variant>
        <vt:i4>251</vt:i4>
      </vt:variant>
      <vt:variant>
        <vt:i4>0</vt:i4>
      </vt:variant>
      <vt:variant>
        <vt:i4>5</vt:i4>
      </vt:variant>
      <vt:variant>
        <vt:lpwstr/>
      </vt:variant>
      <vt:variant>
        <vt:lpwstr>_Toc109934058</vt:lpwstr>
      </vt:variant>
      <vt:variant>
        <vt:i4>2031675</vt:i4>
      </vt:variant>
      <vt:variant>
        <vt:i4>245</vt:i4>
      </vt:variant>
      <vt:variant>
        <vt:i4>0</vt:i4>
      </vt:variant>
      <vt:variant>
        <vt:i4>5</vt:i4>
      </vt:variant>
      <vt:variant>
        <vt:lpwstr/>
      </vt:variant>
      <vt:variant>
        <vt:lpwstr>_Toc109934057</vt:lpwstr>
      </vt:variant>
      <vt:variant>
        <vt:i4>2031675</vt:i4>
      </vt:variant>
      <vt:variant>
        <vt:i4>239</vt:i4>
      </vt:variant>
      <vt:variant>
        <vt:i4>0</vt:i4>
      </vt:variant>
      <vt:variant>
        <vt:i4>5</vt:i4>
      </vt:variant>
      <vt:variant>
        <vt:lpwstr/>
      </vt:variant>
      <vt:variant>
        <vt:lpwstr>_Toc109934056</vt:lpwstr>
      </vt:variant>
      <vt:variant>
        <vt:i4>1572924</vt:i4>
      </vt:variant>
      <vt:variant>
        <vt:i4>230</vt:i4>
      </vt:variant>
      <vt:variant>
        <vt:i4>0</vt:i4>
      </vt:variant>
      <vt:variant>
        <vt:i4>5</vt:i4>
      </vt:variant>
      <vt:variant>
        <vt:lpwstr/>
      </vt:variant>
      <vt:variant>
        <vt:lpwstr>_Toc109934728</vt:lpwstr>
      </vt:variant>
      <vt:variant>
        <vt:i4>1572924</vt:i4>
      </vt:variant>
      <vt:variant>
        <vt:i4>224</vt:i4>
      </vt:variant>
      <vt:variant>
        <vt:i4>0</vt:i4>
      </vt:variant>
      <vt:variant>
        <vt:i4>5</vt:i4>
      </vt:variant>
      <vt:variant>
        <vt:lpwstr/>
      </vt:variant>
      <vt:variant>
        <vt:lpwstr>_Toc109934727</vt:lpwstr>
      </vt:variant>
      <vt:variant>
        <vt:i4>1572924</vt:i4>
      </vt:variant>
      <vt:variant>
        <vt:i4>218</vt:i4>
      </vt:variant>
      <vt:variant>
        <vt:i4>0</vt:i4>
      </vt:variant>
      <vt:variant>
        <vt:i4>5</vt:i4>
      </vt:variant>
      <vt:variant>
        <vt:lpwstr/>
      </vt:variant>
      <vt:variant>
        <vt:lpwstr>_Toc109934726</vt:lpwstr>
      </vt:variant>
      <vt:variant>
        <vt:i4>1572924</vt:i4>
      </vt:variant>
      <vt:variant>
        <vt:i4>212</vt:i4>
      </vt:variant>
      <vt:variant>
        <vt:i4>0</vt:i4>
      </vt:variant>
      <vt:variant>
        <vt:i4>5</vt:i4>
      </vt:variant>
      <vt:variant>
        <vt:lpwstr/>
      </vt:variant>
      <vt:variant>
        <vt:lpwstr>_Toc109934725</vt:lpwstr>
      </vt:variant>
      <vt:variant>
        <vt:i4>1572924</vt:i4>
      </vt:variant>
      <vt:variant>
        <vt:i4>206</vt:i4>
      </vt:variant>
      <vt:variant>
        <vt:i4>0</vt:i4>
      </vt:variant>
      <vt:variant>
        <vt:i4>5</vt:i4>
      </vt:variant>
      <vt:variant>
        <vt:lpwstr/>
      </vt:variant>
      <vt:variant>
        <vt:lpwstr>_Toc109934724</vt:lpwstr>
      </vt:variant>
      <vt:variant>
        <vt:i4>1572924</vt:i4>
      </vt:variant>
      <vt:variant>
        <vt:i4>200</vt:i4>
      </vt:variant>
      <vt:variant>
        <vt:i4>0</vt:i4>
      </vt:variant>
      <vt:variant>
        <vt:i4>5</vt:i4>
      </vt:variant>
      <vt:variant>
        <vt:lpwstr/>
      </vt:variant>
      <vt:variant>
        <vt:lpwstr>_Toc109934723</vt:lpwstr>
      </vt:variant>
      <vt:variant>
        <vt:i4>1572924</vt:i4>
      </vt:variant>
      <vt:variant>
        <vt:i4>194</vt:i4>
      </vt:variant>
      <vt:variant>
        <vt:i4>0</vt:i4>
      </vt:variant>
      <vt:variant>
        <vt:i4>5</vt:i4>
      </vt:variant>
      <vt:variant>
        <vt:lpwstr/>
      </vt:variant>
      <vt:variant>
        <vt:lpwstr>_Toc109934722</vt:lpwstr>
      </vt:variant>
      <vt:variant>
        <vt:i4>1572924</vt:i4>
      </vt:variant>
      <vt:variant>
        <vt:i4>188</vt:i4>
      </vt:variant>
      <vt:variant>
        <vt:i4>0</vt:i4>
      </vt:variant>
      <vt:variant>
        <vt:i4>5</vt:i4>
      </vt:variant>
      <vt:variant>
        <vt:lpwstr/>
      </vt:variant>
      <vt:variant>
        <vt:lpwstr>_Toc109934721</vt:lpwstr>
      </vt:variant>
      <vt:variant>
        <vt:i4>1572924</vt:i4>
      </vt:variant>
      <vt:variant>
        <vt:i4>182</vt:i4>
      </vt:variant>
      <vt:variant>
        <vt:i4>0</vt:i4>
      </vt:variant>
      <vt:variant>
        <vt:i4>5</vt:i4>
      </vt:variant>
      <vt:variant>
        <vt:lpwstr/>
      </vt:variant>
      <vt:variant>
        <vt:lpwstr>_Toc109934720</vt:lpwstr>
      </vt:variant>
      <vt:variant>
        <vt:i4>1769532</vt:i4>
      </vt:variant>
      <vt:variant>
        <vt:i4>176</vt:i4>
      </vt:variant>
      <vt:variant>
        <vt:i4>0</vt:i4>
      </vt:variant>
      <vt:variant>
        <vt:i4>5</vt:i4>
      </vt:variant>
      <vt:variant>
        <vt:lpwstr/>
      </vt:variant>
      <vt:variant>
        <vt:lpwstr>_Toc109934719</vt:lpwstr>
      </vt:variant>
      <vt:variant>
        <vt:i4>1769532</vt:i4>
      </vt:variant>
      <vt:variant>
        <vt:i4>170</vt:i4>
      </vt:variant>
      <vt:variant>
        <vt:i4>0</vt:i4>
      </vt:variant>
      <vt:variant>
        <vt:i4>5</vt:i4>
      </vt:variant>
      <vt:variant>
        <vt:lpwstr/>
      </vt:variant>
      <vt:variant>
        <vt:lpwstr>_Toc109934718</vt:lpwstr>
      </vt:variant>
      <vt:variant>
        <vt:i4>1769532</vt:i4>
      </vt:variant>
      <vt:variant>
        <vt:i4>164</vt:i4>
      </vt:variant>
      <vt:variant>
        <vt:i4>0</vt:i4>
      </vt:variant>
      <vt:variant>
        <vt:i4>5</vt:i4>
      </vt:variant>
      <vt:variant>
        <vt:lpwstr/>
      </vt:variant>
      <vt:variant>
        <vt:lpwstr>_Toc109934717</vt:lpwstr>
      </vt:variant>
      <vt:variant>
        <vt:i4>1769532</vt:i4>
      </vt:variant>
      <vt:variant>
        <vt:i4>158</vt:i4>
      </vt:variant>
      <vt:variant>
        <vt:i4>0</vt:i4>
      </vt:variant>
      <vt:variant>
        <vt:i4>5</vt:i4>
      </vt:variant>
      <vt:variant>
        <vt:lpwstr/>
      </vt:variant>
      <vt:variant>
        <vt:lpwstr>_Toc109934716</vt:lpwstr>
      </vt:variant>
      <vt:variant>
        <vt:i4>1769532</vt:i4>
      </vt:variant>
      <vt:variant>
        <vt:i4>152</vt:i4>
      </vt:variant>
      <vt:variant>
        <vt:i4>0</vt:i4>
      </vt:variant>
      <vt:variant>
        <vt:i4>5</vt:i4>
      </vt:variant>
      <vt:variant>
        <vt:lpwstr/>
      </vt:variant>
      <vt:variant>
        <vt:lpwstr>_Toc109934715</vt:lpwstr>
      </vt:variant>
      <vt:variant>
        <vt:i4>1769532</vt:i4>
      </vt:variant>
      <vt:variant>
        <vt:i4>146</vt:i4>
      </vt:variant>
      <vt:variant>
        <vt:i4>0</vt:i4>
      </vt:variant>
      <vt:variant>
        <vt:i4>5</vt:i4>
      </vt:variant>
      <vt:variant>
        <vt:lpwstr/>
      </vt:variant>
      <vt:variant>
        <vt:lpwstr>_Toc109934714</vt:lpwstr>
      </vt:variant>
      <vt:variant>
        <vt:i4>1769532</vt:i4>
      </vt:variant>
      <vt:variant>
        <vt:i4>140</vt:i4>
      </vt:variant>
      <vt:variant>
        <vt:i4>0</vt:i4>
      </vt:variant>
      <vt:variant>
        <vt:i4>5</vt:i4>
      </vt:variant>
      <vt:variant>
        <vt:lpwstr/>
      </vt:variant>
      <vt:variant>
        <vt:lpwstr>_Toc109934713</vt:lpwstr>
      </vt:variant>
      <vt:variant>
        <vt:i4>1769532</vt:i4>
      </vt:variant>
      <vt:variant>
        <vt:i4>134</vt:i4>
      </vt:variant>
      <vt:variant>
        <vt:i4>0</vt:i4>
      </vt:variant>
      <vt:variant>
        <vt:i4>5</vt:i4>
      </vt:variant>
      <vt:variant>
        <vt:lpwstr/>
      </vt:variant>
      <vt:variant>
        <vt:lpwstr>_Toc109934712</vt:lpwstr>
      </vt:variant>
      <vt:variant>
        <vt:i4>1769532</vt:i4>
      </vt:variant>
      <vt:variant>
        <vt:i4>128</vt:i4>
      </vt:variant>
      <vt:variant>
        <vt:i4>0</vt:i4>
      </vt:variant>
      <vt:variant>
        <vt:i4>5</vt:i4>
      </vt:variant>
      <vt:variant>
        <vt:lpwstr/>
      </vt:variant>
      <vt:variant>
        <vt:lpwstr>_Toc109934711</vt:lpwstr>
      </vt:variant>
      <vt:variant>
        <vt:i4>1769532</vt:i4>
      </vt:variant>
      <vt:variant>
        <vt:i4>122</vt:i4>
      </vt:variant>
      <vt:variant>
        <vt:i4>0</vt:i4>
      </vt:variant>
      <vt:variant>
        <vt:i4>5</vt:i4>
      </vt:variant>
      <vt:variant>
        <vt:lpwstr/>
      </vt:variant>
      <vt:variant>
        <vt:lpwstr>_Toc109934710</vt:lpwstr>
      </vt:variant>
      <vt:variant>
        <vt:i4>1703996</vt:i4>
      </vt:variant>
      <vt:variant>
        <vt:i4>116</vt:i4>
      </vt:variant>
      <vt:variant>
        <vt:i4>0</vt:i4>
      </vt:variant>
      <vt:variant>
        <vt:i4>5</vt:i4>
      </vt:variant>
      <vt:variant>
        <vt:lpwstr/>
      </vt:variant>
      <vt:variant>
        <vt:lpwstr>_Toc109934709</vt:lpwstr>
      </vt:variant>
      <vt:variant>
        <vt:i4>1703996</vt:i4>
      </vt:variant>
      <vt:variant>
        <vt:i4>110</vt:i4>
      </vt:variant>
      <vt:variant>
        <vt:i4>0</vt:i4>
      </vt:variant>
      <vt:variant>
        <vt:i4>5</vt:i4>
      </vt:variant>
      <vt:variant>
        <vt:lpwstr/>
      </vt:variant>
      <vt:variant>
        <vt:lpwstr>_Toc109934708</vt:lpwstr>
      </vt:variant>
      <vt:variant>
        <vt:i4>1703996</vt:i4>
      </vt:variant>
      <vt:variant>
        <vt:i4>104</vt:i4>
      </vt:variant>
      <vt:variant>
        <vt:i4>0</vt:i4>
      </vt:variant>
      <vt:variant>
        <vt:i4>5</vt:i4>
      </vt:variant>
      <vt:variant>
        <vt:lpwstr/>
      </vt:variant>
      <vt:variant>
        <vt:lpwstr>_Toc109934707</vt:lpwstr>
      </vt:variant>
      <vt:variant>
        <vt:i4>1703996</vt:i4>
      </vt:variant>
      <vt:variant>
        <vt:i4>98</vt:i4>
      </vt:variant>
      <vt:variant>
        <vt:i4>0</vt:i4>
      </vt:variant>
      <vt:variant>
        <vt:i4>5</vt:i4>
      </vt:variant>
      <vt:variant>
        <vt:lpwstr/>
      </vt:variant>
      <vt:variant>
        <vt:lpwstr>_Toc109934706</vt:lpwstr>
      </vt:variant>
      <vt:variant>
        <vt:i4>1703996</vt:i4>
      </vt:variant>
      <vt:variant>
        <vt:i4>92</vt:i4>
      </vt:variant>
      <vt:variant>
        <vt:i4>0</vt:i4>
      </vt:variant>
      <vt:variant>
        <vt:i4>5</vt:i4>
      </vt:variant>
      <vt:variant>
        <vt:lpwstr/>
      </vt:variant>
      <vt:variant>
        <vt:lpwstr>_Toc109934705</vt:lpwstr>
      </vt:variant>
      <vt:variant>
        <vt:i4>1703996</vt:i4>
      </vt:variant>
      <vt:variant>
        <vt:i4>86</vt:i4>
      </vt:variant>
      <vt:variant>
        <vt:i4>0</vt:i4>
      </vt:variant>
      <vt:variant>
        <vt:i4>5</vt:i4>
      </vt:variant>
      <vt:variant>
        <vt:lpwstr/>
      </vt:variant>
      <vt:variant>
        <vt:lpwstr>_Toc109934704</vt:lpwstr>
      </vt:variant>
      <vt:variant>
        <vt:i4>1703996</vt:i4>
      </vt:variant>
      <vt:variant>
        <vt:i4>80</vt:i4>
      </vt:variant>
      <vt:variant>
        <vt:i4>0</vt:i4>
      </vt:variant>
      <vt:variant>
        <vt:i4>5</vt:i4>
      </vt:variant>
      <vt:variant>
        <vt:lpwstr/>
      </vt:variant>
      <vt:variant>
        <vt:lpwstr>_Toc109934703</vt:lpwstr>
      </vt:variant>
      <vt:variant>
        <vt:i4>1703996</vt:i4>
      </vt:variant>
      <vt:variant>
        <vt:i4>74</vt:i4>
      </vt:variant>
      <vt:variant>
        <vt:i4>0</vt:i4>
      </vt:variant>
      <vt:variant>
        <vt:i4>5</vt:i4>
      </vt:variant>
      <vt:variant>
        <vt:lpwstr/>
      </vt:variant>
      <vt:variant>
        <vt:lpwstr>_Toc109934702</vt:lpwstr>
      </vt:variant>
      <vt:variant>
        <vt:i4>1703996</vt:i4>
      </vt:variant>
      <vt:variant>
        <vt:i4>68</vt:i4>
      </vt:variant>
      <vt:variant>
        <vt:i4>0</vt:i4>
      </vt:variant>
      <vt:variant>
        <vt:i4>5</vt:i4>
      </vt:variant>
      <vt:variant>
        <vt:lpwstr/>
      </vt:variant>
      <vt:variant>
        <vt:lpwstr>_Toc109934701</vt:lpwstr>
      </vt:variant>
      <vt:variant>
        <vt:i4>1703996</vt:i4>
      </vt:variant>
      <vt:variant>
        <vt:i4>62</vt:i4>
      </vt:variant>
      <vt:variant>
        <vt:i4>0</vt:i4>
      </vt:variant>
      <vt:variant>
        <vt:i4>5</vt:i4>
      </vt:variant>
      <vt:variant>
        <vt:lpwstr/>
      </vt:variant>
      <vt:variant>
        <vt:lpwstr>_Toc109934700</vt:lpwstr>
      </vt:variant>
      <vt:variant>
        <vt:i4>1245245</vt:i4>
      </vt:variant>
      <vt:variant>
        <vt:i4>56</vt:i4>
      </vt:variant>
      <vt:variant>
        <vt:i4>0</vt:i4>
      </vt:variant>
      <vt:variant>
        <vt:i4>5</vt:i4>
      </vt:variant>
      <vt:variant>
        <vt:lpwstr/>
      </vt:variant>
      <vt:variant>
        <vt:lpwstr>_Toc109934699</vt:lpwstr>
      </vt:variant>
      <vt:variant>
        <vt:i4>1245245</vt:i4>
      </vt:variant>
      <vt:variant>
        <vt:i4>50</vt:i4>
      </vt:variant>
      <vt:variant>
        <vt:i4>0</vt:i4>
      </vt:variant>
      <vt:variant>
        <vt:i4>5</vt:i4>
      </vt:variant>
      <vt:variant>
        <vt:lpwstr/>
      </vt:variant>
      <vt:variant>
        <vt:lpwstr>_Toc109934698</vt:lpwstr>
      </vt:variant>
      <vt:variant>
        <vt:i4>1245245</vt:i4>
      </vt:variant>
      <vt:variant>
        <vt:i4>44</vt:i4>
      </vt:variant>
      <vt:variant>
        <vt:i4>0</vt:i4>
      </vt:variant>
      <vt:variant>
        <vt:i4>5</vt:i4>
      </vt:variant>
      <vt:variant>
        <vt:lpwstr/>
      </vt:variant>
      <vt:variant>
        <vt:lpwstr>_Toc109934697</vt:lpwstr>
      </vt:variant>
      <vt:variant>
        <vt:i4>1245245</vt:i4>
      </vt:variant>
      <vt:variant>
        <vt:i4>38</vt:i4>
      </vt:variant>
      <vt:variant>
        <vt:i4>0</vt:i4>
      </vt:variant>
      <vt:variant>
        <vt:i4>5</vt:i4>
      </vt:variant>
      <vt:variant>
        <vt:lpwstr/>
      </vt:variant>
      <vt:variant>
        <vt:lpwstr>_Toc109934696</vt:lpwstr>
      </vt:variant>
      <vt:variant>
        <vt:i4>1245245</vt:i4>
      </vt:variant>
      <vt:variant>
        <vt:i4>32</vt:i4>
      </vt:variant>
      <vt:variant>
        <vt:i4>0</vt:i4>
      </vt:variant>
      <vt:variant>
        <vt:i4>5</vt:i4>
      </vt:variant>
      <vt:variant>
        <vt:lpwstr/>
      </vt:variant>
      <vt:variant>
        <vt:lpwstr>_Toc109934695</vt:lpwstr>
      </vt:variant>
      <vt:variant>
        <vt:i4>1245245</vt:i4>
      </vt:variant>
      <vt:variant>
        <vt:i4>26</vt:i4>
      </vt:variant>
      <vt:variant>
        <vt:i4>0</vt:i4>
      </vt:variant>
      <vt:variant>
        <vt:i4>5</vt:i4>
      </vt:variant>
      <vt:variant>
        <vt:lpwstr/>
      </vt:variant>
      <vt:variant>
        <vt:lpwstr>_Toc109934694</vt:lpwstr>
      </vt:variant>
      <vt:variant>
        <vt:i4>1245245</vt:i4>
      </vt:variant>
      <vt:variant>
        <vt:i4>20</vt:i4>
      </vt:variant>
      <vt:variant>
        <vt:i4>0</vt:i4>
      </vt:variant>
      <vt:variant>
        <vt:i4>5</vt:i4>
      </vt:variant>
      <vt:variant>
        <vt:lpwstr/>
      </vt:variant>
      <vt:variant>
        <vt:lpwstr>_Toc109934693</vt:lpwstr>
      </vt:variant>
      <vt:variant>
        <vt:i4>1245245</vt:i4>
      </vt:variant>
      <vt:variant>
        <vt:i4>14</vt:i4>
      </vt:variant>
      <vt:variant>
        <vt:i4>0</vt:i4>
      </vt:variant>
      <vt:variant>
        <vt:i4>5</vt:i4>
      </vt:variant>
      <vt:variant>
        <vt:lpwstr/>
      </vt:variant>
      <vt:variant>
        <vt:lpwstr>_Toc109934692</vt:lpwstr>
      </vt:variant>
      <vt:variant>
        <vt:i4>1245245</vt:i4>
      </vt:variant>
      <vt:variant>
        <vt:i4>8</vt:i4>
      </vt:variant>
      <vt:variant>
        <vt:i4>0</vt:i4>
      </vt:variant>
      <vt:variant>
        <vt:i4>5</vt:i4>
      </vt:variant>
      <vt:variant>
        <vt:lpwstr/>
      </vt:variant>
      <vt:variant>
        <vt:lpwstr>_Toc109934691</vt:lpwstr>
      </vt:variant>
      <vt:variant>
        <vt:i4>1245245</vt:i4>
      </vt:variant>
      <vt:variant>
        <vt:i4>2</vt:i4>
      </vt:variant>
      <vt:variant>
        <vt:i4>0</vt:i4>
      </vt:variant>
      <vt:variant>
        <vt:i4>5</vt:i4>
      </vt:variant>
      <vt:variant>
        <vt:lpwstr/>
      </vt:variant>
      <vt:variant>
        <vt:lpwstr>_Toc109934690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McGuffin - 12115435</dc:creator>
  <cp:keywords/>
  <dc:description/>
  <cp:lastModifiedBy>Lily Li</cp:lastModifiedBy>
  <cp:revision>54</cp:revision>
  <dcterms:created xsi:type="dcterms:W3CDTF">2022-07-28T11:05:00Z</dcterms:created>
  <dcterms:modified xsi:type="dcterms:W3CDTF">2022-08-05T02:49:00Z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0x01010034CB72BA5CCB3E43AA39C005F66A3AAB</vt:lpwstr>
  </property>
</Properties>
</file>